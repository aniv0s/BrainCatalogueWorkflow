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124" w:rsidRDefault="00271124" w:rsidP="000D7C9C">
      <w:pPr>
        <w:tabs>
          <w:tab w:val="left" w:pos="3969"/>
          <w:tab w:val="left" w:pos="7230"/>
        </w:tabs>
        <w:spacing w:after="0"/>
      </w:pPr>
    </w:p>
    <w:p w:rsidR="00271124" w:rsidRDefault="00271124" w:rsidP="000D7C9C">
      <w:pPr>
        <w:tabs>
          <w:tab w:val="left" w:pos="3969"/>
          <w:tab w:val="left" w:pos="7230"/>
        </w:tabs>
        <w:spacing w:after="0"/>
        <w:rPr>
          <w:rFonts w:ascii="Times New Roman" w:hAnsi="Times New Roman"/>
        </w:rPr>
      </w:pPr>
    </w:p>
    <w:p w:rsidR="00271124" w:rsidRPr="0047416B" w:rsidRDefault="0047416B" w:rsidP="000D7C9C">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63360" behindDoc="0" locked="0" layoutInCell="1" allowOverlap="1">
            <wp:simplePos x="0" y="0"/>
            <wp:positionH relativeFrom="column">
              <wp:posOffset>1750060</wp:posOffset>
            </wp:positionH>
            <wp:positionV relativeFrom="paragraph">
              <wp:posOffset>-363855</wp:posOffset>
            </wp:positionV>
            <wp:extent cx="2257425" cy="1323975"/>
            <wp:effectExtent l="0" t="0" r="9525" b="9525"/>
            <wp:wrapNone/>
            <wp:docPr id="2" name="Image 21" descr="https://www.vetofish.com/sites/vetofish.com/files/imagecache/external/5ae75675525675b64509074635b905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s://www.vetofish.com/sites/vetofish.com/files/imagecache/external/5ae75675525675b64509074635b9051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132397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0D7C9C">
      <w:pPr>
        <w:tabs>
          <w:tab w:val="left" w:pos="3969"/>
          <w:tab w:val="left" w:pos="7230"/>
        </w:tabs>
        <w:spacing w:after="0"/>
        <w:rPr>
          <w:rFonts w:ascii="Times New Roman" w:hAnsi="Times New Roman"/>
        </w:rPr>
      </w:pPr>
    </w:p>
    <w:p w:rsidR="00271124" w:rsidRPr="0047416B" w:rsidRDefault="00271124" w:rsidP="000D7C9C">
      <w:pPr>
        <w:tabs>
          <w:tab w:val="left" w:pos="3969"/>
          <w:tab w:val="left" w:pos="7230"/>
        </w:tabs>
        <w:spacing w:after="0"/>
        <w:rPr>
          <w:rFonts w:ascii="Times New Roman" w:hAnsi="Times New Roman"/>
        </w:rPr>
      </w:pPr>
    </w:p>
    <w:p w:rsidR="00271124" w:rsidRPr="0047416B" w:rsidRDefault="00271124" w:rsidP="000D7C9C">
      <w:pPr>
        <w:tabs>
          <w:tab w:val="left" w:pos="3969"/>
          <w:tab w:val="left" w:pos="7230"/>
        </w:tabs>
        <w:spacing w:after="0"/>
        <w:rPr>
          <w:rFonts w:ascii="Times New Roman" w:hAnsi="Times New Roman"/>
        </w:rPr>
      </w:pPr>
    </w:p>
    <w:p w:rsidR="00271124" w:rsidRPr="0047416B" w:rsidRDefault="00271124" w:rsidP="000D7C9C">
      <w:pPr>
        <w:tabs>
          <w:tab w:val="left" w:pos="3969"/>
          <w:tab w:val="left" w:pos="7230"/>
        </w:tabs>
        <w:spacing w:after="0"/>
        <w:rPr>
          <w:rFonts w:ascii="Times New Roman" w:hAnsi="Times New Roman"/>
        </w:rPr>
      </w:pPr>
    </w:p>
    <w:p w:rsidR="00271124" w:rsidRPr="0047416B" w:rsidRDefault="00271124" w:rsidP="000D7C9C">
      <w:pPr>
        <w:tabs>
          <w:tab w:val="left" w:pos="3969"/>
          <w:tab w:val="left" w:pos="7230"/>
        </w:tabs>
        <w:spacing w:after="0"/>
        <w:rPr>
          <w:rFonts w:ascii="Times New Roman" w:hAnsi="Times New Roman"/>
        </w:rPr>
      </w:pPr>
    </w:p>
    <w:p w:rsidR="00271124" w:rsidRPr="0047416B" w:rsidRDefault="00271124" w:rsidP="000D7C9C">
      <w:pPr>
        <w:tabs>
          <w:tab w:val="left" w:pos="3969"/>
          <w:tab w:val="left" w:pos="7230"/>
        </w:tabs>
        <w:spacing w:after="0"/>
        <w:rPr>
          <w:rFonts w:ascii="Times New Roman" w:hAnsi="Times New Roman"/>
        </w:rPr>
      </w:pPr>
    </w:p>
    <w:p w:rsidR="00271124" w:rsidRPr="0047416B" w:rsidRDefault="00271124" w:rsidP="000D7C9C">
      <w:pPr>
        <w:tabs>
          <w:tab w:val="left" w:pos="3969"/>
          <w:tab w:val="left" w:pos="7230"/>
        </w:tabs>
        <w:spacing w:after="0"/>
        <w:rPr>
          <w:rFonts w:ascii="Times New Roman" w:hAnsi="Times New Roman"/>
          <w:lang w:val="en-US"/>
        </w:rPr>
      </w:pPr>
      <w:r w:rsidRPr="0047416B">
        <w:rPr>
          <w:rFonts w:ascii="Times New Roman" w:hAnsi="Times New Roman"/>
          <w:b/>
          <w:sz w:val="48"/>
          <w:szCs w:val="48"/>
          <w:lang w:val="en-US"/>
        </w:rPr>
        <w:t xml:space="preserve">Requin-hâ ou Milandre </w:t>
      </w:r>
      <w:r w:rsidRPr="0047416B">
        <w:rPr>
          <w:rFonts w:ascii="Times New Roman" w:hAnsi="Times New Roman"/>
          <w:b/>
          <w:sz w:val="40"/>
          <w:szCs w:val="40"/>
          <w:lang w:val="en-US"/>
        </w:rPr>
        <w:t>(School shark)</w:t>
      </w:r>
    </w:p>
    <w:p w:rsidR="00271124" w:rsidRPr="0047416B" w:rsidRDefault="00271124" w:rsidP="000D7C9C">
      <w:pPr>
        <w:tabs>
          <w:tab w:val="left" w:pos="7230"/>
        </w:tabs>
        <w:spacing w:after="0"/>
        <w:rPr>
          <w:rFonts w:ascii="Times New Roman" w:hAnsi="Times New Roman"/>
          <w:i/>
          <w:sz w:val="36"/>
          <w:szCs w:val="36"/>
        </w:rPr>
      </w:pPr>
      <w:r w:rsidRPr="0047416B">
        <w:rPr>
          <w:rFonts w:ascii="Times New Roman" w:hAnsi="Times New Roman"/>
          <w:i/>
          <w:sz w:val="36"/>
          <w:szCs w:val="36"/>
        </w:rPr>
        <w:t>Galeorhinus galeus</w:t>
      </w:r>
    </w:p>
    <w:p w:rsidR="00271124" w:rsidRPr="0047416B" w:rsidRDefault="00271124" w:rsidP="000D7C9C">
      <w:pPr>
        <w:tabs>
          <w:tab w:val="left" w:pos="7230"/>
        </w:tabs>
        <w:spacing w:after="0"/>
        <w:rPr>
          <w:rFonts w:ascii="Times New Roman" w:hAnsi="Times New Roman"/>
          <w:i/>
          <w:sz w:val="24"/>
          <w:szCs w:val="24"/>
        </w:rPr>
      </w:pPr>
    </w:p>
    <w:p w:rsidR="00271124" w:rsidRPr="0047416B" w:rsidRDefault="00271124" w:rsidP="000D7C9C">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Ce requin de taille moyenne est capable de parcourir de grandes distances lors de ses migrations. Les mâles mesurent entre 1,35 et 1,75 m et les femelles plus grandes entre 1,50 et 1,95 m. Il a un corps mince et un museau allongé, sa première nageoire dorsale (aileron) est triangulaire implantée en arrière des nageoires pectorales. Son dos est de couleur bleuâtre foncé, et son ventre blanc. Il se déplace et chasse aussi bien en pleine eau qu’au-dessus du fond. Il se nourrit de poissons et de calmars. C’est une espèce ovovivipare (les œufs éclosent dans la mère, et les petits sortent ensuite). Sa durée de vie peut atteindre plus de 50 ans.</w:t>
      </w:r>
    </w:p>
    <w:p w:rsidR="00271124" w:rsidRPr="0047416B" w:rsidRDefault="00271124" w:rsidP="000D7C9C">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Son aire de répartition est très vaste. On le retrouve dans l’atlantique Nord-Est (jusqu’en Islande), la méditerranée, et sur les côtes du Pacifique Nord-Est. On le trouve aussi sur les côtes pacifiques et atlantiques de l’Amérique du sud, la pointe de l’Afrique et enfin sur les côtes australiennes (sauf au Nord) et les côtes de la Nouvelle-Zélande. Il vit la plupart du temps entre la surface et 800 m de profondeur, mais on peut aussi le trouver jusqu’à 1100 m de profondeur. </w:t>
      </w:r>
    </w:p>
    <w:p w:rsidR="00271124" w:rsidRPr="0047416B" w:rsidRDefault="00271124" w:rsidP="000D7C9C">
      <w:pPr>
        <w:tabs>
          <w:tab w:val="left" w:pos="3969"/>
          <w:tab w:val="left" w:pos="7230"/>
        </w:tabs>
        <w:spacing w:after="0"/>
        <w:jc w:val="both"/>
        <w:rPr>
          <w:rFonts w:ascii="Times New Roman" w:hAnsi="Times New Roman"/>
          <w:sz w:val="24"/>
          <w:szCs w:val="24"/>
        </w:rPr>
      </w:pPr>
    </w:p>
    <w:p w:rsidR="00271124" w:rsidRPr="0047416B" w:rsidRDefault="00271124" w:rsidP="000D7C9C">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La surpêche a provoqué une importante diminution de sa population et elle est donc classée comme espèce vulnérable par l’IUCN.</w:t>
      </w:r>
    </w:p>
    <w:p w:rsidR="00271124" w:rsidRPr="0047416B" w:rsidRDefault="00271124" w:rsidP="000D7C9C">
      <w:pPr>
        <w:tabs>
          <w:tab w:val="left" w:pos="3969"/>
          <w:tab w:val="left" w:pos="7230"/>
        </w:tabs>
        <w:spacing w:after="0"/>
        <w:rPr>
          <w:rFonts w:ascii="Times New Roman" w:hAnsi="Times New Roman"/>
          <w:sz w:val="24"/>
          <w:szCs w:val="24"/>
        </w:rPr>
      </w:pPr>
    </w:p>
    <w:p w:rsidR="00271124" w:rsidRPr="0047416B" w:rsidRDefault="00271124" w:rsidP="000D7C9C">
      <w:pPr>
        <w:tabs>
          <w:tab w:val="left" w:pos="3969"/>
          <w:tab w:val="left" w:pos="7230"/>
        </w:tabs>
        <w:spacing w:after="0"/>
        <w:rPr>
          <w:rFonts w:ascii="Times New Roman" w:hAnsi="Times New Roman"/>
          <w:i/>
          <w:sz w:val="24"/>
          <w:szCs w:val="24"/>
        </w:rPr>
      </w:pPr>
      <w:r w:rsidRPr="0047416B">
        <w:rPr>
          <w:rFonts w:ascii="Times New Roman" w:hAnsi="Times New Roman"/>
          <w:sz w:val="24"/>
          <w:szCs w:val="24"/>
        </w:rPr>
        <w:t xml:space="preserve">Classification : Classe Chondrichthyes, Ordre Carcharhiniformes, Famille Triakidae, Genre </w:t>
      </w:r>
      <w:r w:rsidRPr="0047416B">
        <w:rPr>
          <w:rFonts w:ascii="Times New Roman" w:hAnsi="Times New Roman"/>
          <w:i/>
          <w:sz w:val="24"/>
          <w:szCs w:val="24"/>
        </w:rPr>
        <w:t>Galeorhinus</w:t>
      </w:r>
    </w:p>
    <w:p w:rsidR="00271124" w:rsidRPr="0047416B" w:rsidRDefault="00271124" w:rsidP="000D7C9C">
      <w:pPr>
        <w:tabs>
          <w:tab w:val="left" w:pos="3969"/>
          <w:tab w:val="left" w:pos="7230"/>
        </w:tabs>
        <w:spacing w:after="0"/>
        <w:rPr>
          <w:rFonts w:ascii="Times New Roman" w:hAnsi="Times New Roman"/>
          <w:i/>
          <w:sz w:val="24"/>
          <w:szCs w:val="24"/>
        </w:rPr>
      </w:pPr>
    </w:p>
    <w:p w:rsidR="00271124" w:rsidRPr="0047416B" w:rsidRDefault="00271124" w:rsidP="000D7C9C">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1912-105</w:t>
      </w:r>
    </w:p>
    <w:p w:rsidR="00271124" w:rsidRPr="0047416B" w:rsidRDefault="00271124" w:rsidP="000D7C9C">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47416B" w:rsidRPr="0047416B">
        <w:rPr>
          <w:rFonts w:ascii="Times New Roman" w:hAnsi="Times New Roman"/>
          <w:sz w:val="24"/>
          <w:szCs w:val="24"/>
        </w:rPr>
        <w:t xml:space="preserve">d’AC </w:t>
      </w:r>
      <w:r w:rsidRPr="0047416B">
        <w:rPr>
          <w:rFonts w:ascii="Times New Roman" w:hAnsi="Times New Roman"/>
          <w:sz w:val="24"/>
          <w:szCs w:val="24"/>
        </w:rPr>
        <w:t>le 28/02/1912</w:t>
      </w:r>
    </w:p>
    <w:p w:rsidR="00271124" w:rsidRPr="0047416B" w:rsidRDefault="00271124" w:rsidP="000D7C9C">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Squale milandre, </w:t>
      </w:r>
      <w:r w:rsidRPr="0047416B">
        <w:rPr>
          <w:rFonts w:ascii="Times New Roman" w:hAnsi="Times New Roman"/>
          <w:i/>
          <w:sz w:val="24"/>
          <w:szCs w:val="24"/>
        </w:rPr>
        <w:t>Galeus canis</w:t>
      </w:r>
      <w:r w:rsidRPr="0047416B">
        <w:rPr>
          <w:rFonts w:ascii="Times New Roman" w:hAnsi="Times New Roman"/>
          <w:sz w:val="24"/>
          <w:szCs w:val="24"/>
        </w:rPr>
        <w:t>,</w:t>
      </w:r>
    </w:p>
    <w:p w:rsidR="00271124" w:rsidRPr="0047416B" w:rsidRDefault="00271124" w:rsidP="000D7C9C">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Tête achetée aux halles, cerveau </w:t>
      </w:r>
    </w:p>
    <w:p w:rsidR="00271124" w:rsidRPr="0047416B" w:rsidRDefault="0047416B" w:rsidP="009568C5">
      <w:r w:rsidRPr="0047416B">
        <w:rPr>
          <w:noProof/>
          <w:lang w:eastAsia="fr-FR"/>
        </w:rPr>
        <w:lastRenderedPageBreak/>
        <w:drawing>
          <wp:anchor distT="0" distB="0" distL="114300" distR="114300" simplePos="0" relativeHeight="251664384" behindDoc="0" locked="0" layoutInCell="1" allowOverlap="1">
            <wp:simplePos x="0" y="0"/>
            <wp:positionH relativeFrom="column">
              <wp:posOffset>1538605</wp:posOffset>
            </wp:positionH>
            <wp:positionV relativeFrom="paragraph">
              <wp:posOffset>-556895</wp:posOffset>
            </wp:positionV>
            <wp:extent cx="2686050" cy="2105025"/>
            <wp:effectExtent l="0" t="0" r="0" b="9525"/>
            <wp:wrapTopAndBottom/>
            <wp:docPr id="3" name="Image 5"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escription de cette image, également commentée ci-aprè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210502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9568C5">
      <w:pPr>
        <w:tabs>
          <w:tab w:val="left" w:pos="3969"/>
          <w:tab w:val="left" w:pos="7230"/>
        </w:tabs>
        <w:spacing w:after="0"/>
        <w:rPr>
          <w:rFonts w:ascii="Times New Roman" w:hAnsi="Times New Roman"/>
        </w:rPr>
      </w:pPr>
    </w:p>
    <w:p w:rsidR="00271124" w:rsidRPr="0047416B" w:rsidRDefault="00271124" w:rsidP="009568C5">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Crocodile du Nil </w:t>
      </w:r>
      <w:r w:rsidRPr="0047416B">
        <w:rPr>
          <w:rFonts w:ascii="Times New Roman" w:hAnsi="Times New Roman"/>
          <w:b/>
          <w:sz w:val="40"/>
          <w:szCs w:val="40"/>
        </w:rPr>
        <w:t>(Nile crocodile)</w:t>
      </w:r>
    </w:p>
    <w:p w:rsidR="00271124" w:rsidRPr="0047416B" w:rsidRDefault="00271124" w:rsidP="009568C5">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Crocodylus niloticus</w:t>
      </w:r>
    </w:p>
    <w:p w:rsidR="00271124" w:rsidRPr="0047416B" w:rsidRDefault="00271124" w:rsidP="009568C5">
      <w:pPr>
        <w:tabs>
          <w:tab w:val="left" w:pos="3969"/>
          <w:tab w:val="left" w:pos="7230"/>
        </w:tabs>
        <w:spacing w:after="0"/>
      </w:pPr>
    </w:p>
    <w:p w:rsidR="00271124" w:rsidRPr="0047416B" w:rsidRDefault="00271124" w:rsidP="009568C5">
      <w:pPr>
        <w:tabs>
          <w:tab w:val="left" w:pos="3969"/>
          <w:tab w:val="left" w:pos="7230"/>
        </w:tabs>
        <w:spacing w:after="0"/>
        <w:jc w:val="both"/>
        <w:rPr>
          <w:rFonts w:ascii="Times New Roman" w:hAnsi="Times New Roman"/>
          <w:i/>
          <w:sz w:val="24"/>
          <w:szCs w:val="24"/>
        </w:rPr>
      </w:pPr>
      <w:r w:rsidRPr="0047416B">
        <w:rPr>
          <w:rFonts w:ascii="Times New Roman" w:hAnsi="Times New Roman"/>
          <w:sz w:val="24"/>
          <w:szCs w:val="24"/>
        </w:rPr>
        <w:t>Cette espèce de crocodile africain, pouvant atteindre les 7 m de long et un poids de 1,090 kg, est le second plus grand reptile du monde derrière le crocodile de mer (</w:t>
      </w:r>
      <w:r w:rsidRPr="0047416B">
        <w:rPr>
          <w:rFonts w:ascii="Times New Roman" w:hAnsi="Times New Roman"/>
          <w:i/>
          <w:sz w:val="24"/>
          <w:szCs w:val="24"/>
        </w:rPr>
        <w:t>Crocodylus porosus</w:t>
      </w:r>
      <w:r w:rsidRPr="0047416B">
        <w:rPr>
          <w:rFonts w:ascii="Times New Roman" w:hAnsi="Times New Roman"/>
          <w:sz w:val="24"/>
          <w:szCs w:val="24"/>
        </w:rPr>
        <w:t>). En moyenne un mâle a une taille variant entre 3,5 et 5,0 m pour un poids de 225 à 500 Kg</w:t>
      </w:r>
      <w:r w:rsidR="00B36FD3" w:rsidRPr="0047416B">
        <w:rPr>
          <w:rFonts w:ascii="Times New Roman" w:hAnsi="Times New Roman"/>
          <w:sz w:val="24"/>
          <w:szCs w:val="24"/>
        </w:rPr>
        <w:t xml:space="preserve">, tandis que les </w:t>
      </w:r>
      <w:r w:rsidRPr="0047416B">
        <w:rPr>
          <w:rFonts w:ascii="Times New Roman" w:hAnsi="Times New Roman"/>
          <w:sz w:val="24"/>
          <w:szCs w:val="24"/>
        </w:rPr>
        <w:t xml:space="preserve">femelles sont en moyenne 30% plus petites. Il est très opportuniste et est capable d'attaquer n'importe quel animal, même ceux de sa taille. Il chasse à l'affut, son attente peut être longue, mais dès qu'il en a la possibilité, il saisit sa proie avec ses mâchoires extrêmement puissantes. Il se propulse dans l’eau grâce à sa longue queue, mais peut aussi se déplacer sur terre sur plusieurs kilomètres. Il est relativement sociable mais respecte une hiérarchie stricte déterminée par la taille des individus. La femelle pond des œufs dans un nid </w:t>
      </w:r>
      <w:r w:rsidR="00B36FD3" w:rsidRPr="0047416B">
        <w:rPr>
          <w:rFonts w:ascii="Times New Roman" w:hAnsi="Times New Roman"/>
          <w:sz w:val="24"/>
          <w:szCs w:val="24"/>
        </w:rPr>
        <w:t xml:space="preserve">creusé dans le sable et </w:t>
      </w:r>
      <w:r w:rsidRPr="0047416B">
        <w:rPr>
          <w:rFonts w:ascii="Times New Roman" w:hAnsi="Times New Roman"/>
          <w:sz w:val="24"/>
          <w:szCs w:val="24"/>
        </w:rPr>
        <w:t>auxquels elle apportera des soins.</w:t>
      </w:r>
    </w:p>
    <w:p w:rsidR="00271124" w:rsidRPr="0047416B" w:rsidRDefault="00271124" w:rsidP="009568C5">
      <w:pPr>
        <w:pStyle w:val="NormalWeb"/>
        <w:spacing w:before="0" w:beforeAutospacing="0" w:after="0" w:afterAutospacing="0"/>
      </w:pPr>
      <w:r w:rsidRPr="0047416B">
        <w:t>On retrouve le crocodile du Nil dans quasiment toute la partie sub-saharienne de l'Afrique et même sur la frange Nord-ouest de Madagascar. Il est capable de vivre dans un grand nombre de milieu aquatique comme les rivières, les lacs, les marais et les deltas des fleuves.</w:t>
      </w:r>
    </w:p>
    <w:p w:rsidR="00271124" w:rsidRPr="0047416B" w:rsidRDefault="00271124" w:rsidP="009568C5">
      <w:pPr>
        <w:pStyle w:val="NormalWeb"/>
        <w:spacing w:before="0" w:beforeAutospacing="0" w:after="0" w:afterAutospacing="0"/>
      </w:pPr>
    </w:p>
    <w:p w:rsidR="00271124" w:rsidRPr="0047416B" w:rsidRDefault="00271124" w:rsidP="009568C5">
      <w:pPr>
        <w:pStyle w:val="NormalWeb"/>
        <w:spacing w:before="0" w:beforeAutospacing="0" w:after="0" w:afterAutospacing="0"/>
      </w:pPr>
      <w:r w:rsidRPr="0047416B">
        <w:t>Malgré le fait que dans certaines régions sa population est en déclin, son statut de conservation</w:t>
      </w:r>
      <w:r w:rsidR="00C141F3" w:rsidRPr="0047416B">
        <w:t xml:space="preserve"> UICN</w:t>
      </w:r>
      <w:r w:rsidRPr="0047416B">
        <w:t xml:space="preserve"> n'est pas préoccupant.</w:t>
      </w:r>
    </w:p>
    <w:p w:rsidR="00271124" w:rsidRPr="0047416B" w:rsidRDefault="00271124" w:rsidP="009568C5">
      <w:pPr>
        <w:pStyle w:val="NormalWeb"/>
        <w:spacing w:before="0" w:beforeAutospacing="0" w:after="0" w:afterAutospacing="0"/>
      </w:pPr>
    </w:p>
    <w:p w:rsidR="00271124" w:rsidRPr="0047416B" w:rsidRDefault="00271124" w:rsidP="009568C5">
      <w:pPr>
        <w:pStyle w:val="NormalWeb"/>
        <w:spacing w:before="0" w:beforeAutospacing="0" w:after="0" w:afterAutospacing="0"/>
      </w:pPr>
      <w:r w:rsidRPr="0047416B">
        <w:t xml:space="preserve">Classification: Classe Reptilia, Ordre Crocodilia, Famille Crocodylidae, Genre </w:t>
      </w:r>
      <w:r w:rsidRPr="0047416B">
        <w:rPr>
          <w:i/>
        </w:rPr>
        <w:t>Crocodylus</w:t>
      </w:r>
    </w:p>
    <w:p w:rsidR="00271124" w:rsidRPr="0047416B" w:rsidRDefault="00271124" w:rsidP="009568C5">
      <w:pPr>
        <w:tabs>
          <w:tab w:val="left" w:pos="3969"/>
          <w:tab w:val="left" w:pos="7230"/>
        </w:tabs>
        <w:spacing w:after="0"/>
        <w:rPr>
          <w:rFonts w:ascii="Times New Roman" w:hAnsi="Times New Roman"/>
          <w:sz w:val="24"/>
          <w:szCs w:val="24"/>
        </w:rPr>
      </w:pPr>
    </w:p>
    <w:p w:rsidR="00271124" w:rsidRPr="0047416B" w:rsidRDefault="00271124" w:rsidP="009568C5">
      <w:pPr>
        <w:tabs>
          <w:tab w:val="left" w:pos="3969"/>
          <w:tab w:val="left" w:pos="7230"/>
        </w:tabs>
        <w:spacing w:after="0"/>
        <w:rPr>
          <w:rFonts w:ascii="Times New Roman" w:hAnsi="Times New Roman"/>
          <w:sz w:val="24"/>
          <w:szCs w:val="24"/>
        </w:rPr>
      </w:pPr>
    </w:p>
    <w:p w:rsidR="00271124" w:rsidRPr="0047416B" w:rsidRDefault="00271124" w:rsidP="009568C5">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1966-120</w:t>
      </w:r>
    </w:p>
    <w:p w:rsidR="00271124" w:rsidRPr="0047416B" w:rsidRDefault="00271124" w:rsidP="009568C5">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47416B" w:rsidRPr="0047416B">
        <w:rPr>
          <w:rFonts w:ascii="Times New Roman" w:hAnsi="Times New Roman"/>
          <w:sz w:val="24"/>
          <w:szCs w:val="24"/>
        </w:rPr>
        <w:t xml:space="preserve">d’AC </w:t>
      </w:r>
      <w:r w:rsidRPr="0047416B">
        <w:rPr>
          <w:rFonts w:ascii="Times New Roman" w:hAnsi="Times New Roman"/>
          <w:sz w:val="24"/>
          <w:szCs w:val="24"/>
        </w:rPr>
        <w:t>le 15/04/1966</w:t>
      </w:r>
    </w:p>
    <w:p w:rsidR="00271124" w:rsidRPr="0047416B" w:rsidRDefault="00271124" w:rsidP="009568C5">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Crocodile, </w:t>
      </w:r>
      <w:r w:rsidRPr="0047416B">
        <w:rPr>
          <w:rFonts w:ascii="Times New Roman" w:hAnsi="Times New Roman"/>
          <w:i/>
          <w:sz w:val="24"/>
          <w:szCs w:val="24"/>
        </w:rPr>
        <w:t>Crocodylus niloticus</w:t>
      </w:r>
    </w:p>
    <w:p w:rsidR="00271124" w:rsidRPr="0047416B" w:rsidRDefault="00271124" w:rsidP="009568C5">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Venant du musée de France d’Outre-mer</w:t>
      </w:r>
    </w:p>
    <w:p w:rsidR="00271124" w:rsidRPr="0047416B" w:rsidRDefault="00271124" w:rsidP="009568C5">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Encéphale  </w:t>
      </w:r>
      <w:r w:rsidR="0047416B" w:rsidRPr="0047416B">
        <w:rPr>
          <w:rFonts w:ascii="Times New Roman" w:hAnsi="Times New Roman"/>
          <w:sz w:val="24"/>
          <w:szCs w:val="24"/>
        </w:rPr>
        <w:t xml:space="preserve">dans </w:t>
      </w:r>
      <w:r w:rsidRPr="0047416B">
        <w:rPr>
          <w:rFonts w:ascii="Times New Roman" w:hAnsi="Times New Roman"/>
          <w:sz w:val="24"/>
          <w:szCs w:val="24"/>
        </w:rPr>
        <w:t>formol 10%</w:t>
      </w:r>
    </w:p>
    <w:p w:rsidR="00271124" w:rsidRPr="0047416B" w:rsidRDefault="00271124" w:rsidP="009568C5">
      <w:pPr>
        <w:tabs>
          <w:tab w:val="left" w:pos="3969"/>
          <w:tab w:val="left" w:pos="7230"/>
        </w:tabs>
        <w:spacing w:after="0"/>
        <w:rPr>
          <w:rFonts w:ascii="Times New Roman" w:hAnsi="Times New Roman"/>
          <w:sz w:val="24"/>
          <w:szCs w:val="24"/>
        </w:rPr>
      </w:pPr>
    </w:p>
    <w:p w:rsidR="00271124" w:rsidRPr="0047416B" w:rsidRDefault="00271124" w:rsidP="009568C5">
      <w:pPr>
        <w:tabs>
          <w:tab w:val="left" w:pos="3969"/>
          <w:tab w:val="left" w:pos="7230"/>
        </w:tabs>
        <w:spacing w:after="0"/>
        <w:rPr>
          <w:rFonts w:ascii="Times New Roman" w:hAnsi="Times New Roman"/>
          <w:i/>
          <w:sz w:val="24"/>
          <w:szCs w:val="24"/>
        </w:rPr>
      </w:pPr>
    </w:p>
    <w:p w:rsidR="00271124" w:rsidRPr="0047416B" w:rsidRDefault="00271124" w:rsidP="009568C5">
      <w:pPr>
        <w:tabs>
          <w:tab w:val="left" w:pos="3969"/>
          <w:tab w:val="left" w:pos="7230"/>
        </w:tabs>
        <w:spacing w:after="0"/>
        <w:rPr>
          <w:rFonts w:ascii="Times New Roman" w:hAnsi="Times New Roman"/>
          <w:b/>
          <w:sz w:val="48"/>
          <w:szCs w:val="48"/>
        </w:rPr>
      </w:pPr>
      <w:r w:rsidRPr="0047416B">
        <w:rPr>
          <w:rFonts w:ascii="Times New Roman" w:hAnsi="Times New Roman"/>
        </w:rPr>
        <w:br w:type="page"/>
      </w:r>
    </w:p>
    <w:p w:rsidR="00271124" w:rsidRPr="0047416B" w:rsidRDefault="0047416B" w:rsidP="000D7C9C">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-342900</wp:posOffset>
            </wp:positionV>
            <wp:extent cx="1019175" cy="1479550"/>
            <wp:effectExtent l="0" t="0" r="9525" b="6350"/>
            <wp:wrapNone/>
            <wp:docPr id="4" name="Image 2"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de cette image, également commentée ci-aprè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479550"/>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Autruche d’Afrique </w:t>
      </w:r>
      <w:r w:rsidRPr="0047416B">
        <w:rPr>
          <w:rFonts w:ascii="Times New Roman" w:hAnsi="Times New Roman"/>
          <w:b/>
          <w:sz w:val="40"/>
          <w:szCs w:val="40"/>
        </w:rPr>
        <w:t>(Ostrich)</w:t>
      </w:r>
    </w:p>
    <w:p w:rsidR="00271124" w:rsidRPr="0047416B" w:rsidRDefault="00271124" w:rsidP="00ED5350">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Struthio camelus</w:t>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L’Autruche d’Afrique, avec en moyenne ses 2,50 m de haut et ses 130 kg est le plus grand oiseau actuel. La femelle au plumage plus clair que le mâle, est plus petite et ne mesure que 180 cm de haut. L'autruche possède un corps massif, supporté par de longues et robustes pattes. A l’extrémité de son long cou, la tête est assez petite, mais possède des yeux proportionnellement assez gros. Les autruches vivent généralement en groupe de cinq ou six individus, ou parfois se regrouper en grand nombre. Cependant, les mâles peuvent vivre seuls. Ses principaux prédateurs naturels sont les </w:t>
      </w:r>
      <w:hyperlink r:id="rId8" w:tooltip="Hyène" w:history="1">
        <w:r w:rsidRPr="0047416B">
          <w:rPr>
            <w:rFonts w:ascii="Times New Roman" w:hAnsi="Times New Roman"/>
            <w:sz w:val="24"/>
            <w:szCs w:val="24"/>
          </w:rPr>
          <w:t>hyènes</w:t>
        </w:r>
      </w:hyperlink>
      <w:r w:rsidRPr="0047416B">
        <w:rPr>
          <w:rFonts w:ascii="Times New Roman" w:hAnsi="Times New Roman"/>
          <w:sz w:val="24"/>
          <w:szCs w:val="24"/>
        </w:rPr>
        <w:t xml:space="preserve">, les </w:t>
      </w:r>
      <w:hyperlink r:id="rId9" w:tooltip="Lion" w:history="1">
        <w:r w:rsidRPr="0047416B">
          <w:rPr>
            <w:rFonts w:ascii="Times New Roman" w:hAnsi="Times New Roman"/>
            <w:sz w:val="24"/>
            <w:szCs w:val="24"/>
          </w:rPr>
          <w:t>lions</w:t>
        </w:r>
      </w:hyperlink>
      <w:r w:rsidRPr="0047416B">
        <w:rPr>
          <w:rFonts w:ascii="Times New Roman" w:hAnsi="Times New Roman"/>
          <w:sz w:val="24"/>
          <w:szCs w:val="24"/>
        </w:rPr>
        <w:t xml:space="preserve">, et les </w:t>
      </w:r>
      <w:hyperlink r:id="rId10" w:tooltip="Chacal" w:history="1">
        <w:r w:rsidRPr="0047416B">
          <w:rPr>
            <w:rFonts w:ascii="Times New Roman" w:hAnsi="Times New Roman"/>
            <w:sz w:val="24"/>
            <w:szCs w:val="24"/>
          </w:rPr>
          <w:t>chacals</w:t>
        </w:r>
      </w:hyperlink>
      <w:r w:rsidRPr="0047416B">
        <w:rPr>
          <w:rFonts w:ascii="Times New Roman" w:hAnsi="Times New Roman"/>
          <w:sz w:val="24"/>
          <w:szCs w:val="24"/>
        </w:rPr>
        <w:t xml:space="preserve"> (pour les jeunes). Mais grâce à leur grande taille, les autruches voient les prédateurs approcher de très loin, et jouent, dans la savane, le rôle de sentinelle pour les troupeaux de grands herbivores, avec qui elles se mêlent volontiers. Les autruches ne peuvent voler, mais sont très rapides à la course. Elle peut vivre jusqu'à 40 ans dans la nature et presque le double en captivité.</w:t>
      </w:r>
    </w:p>
    <w:p w:rsidR="00271124" w:rsidRPr="0047416B" w:rsidRDefault="00271124"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L’autruche est </w:t>
      </w:r>
      <w:hyperlink r:id="rId11" w:tooltip="Endémisme" w:history="1">
        <w:r w:rsidRPr="0047416B">
          <w:rPr>
            <w:rStyle w:val="Lienhypertexte"/>
            <w:rFonts w:ascii="Times New Roman" w:hAnsi="Times New Roman"/>
            <w:color w:val="auto"/>
            <w:sz w:val="24"/>
            <w:szCs w:val="24"/>
            <w:u w:val="none"/>
          </w:rPr>
          <w:t>endémique</w:t>
        </w:r>
      </w:hyperlink>
      <w:r w:rsidRPr="0047416B">
        <w:rPr>
          <w:rFonts w:ascii="Times New Roman" w:hAnsi="Times New Roman"/>
          <w:sz w:val="24"/>
          <w:szCs w:val="24"/>
        </w:rPr>
        <w:t xml:space="preserve"> du continent africain, même si elle a été introduite sur d’autres continents. Elles vivent dans les régions désertiques sablonneuses ou semi-désertiques à végétation clairsemée, dans les </w:t>
      </w:r>
      <w:hyperlink r:id="rId12" w:tooltip="Savane" w:history="1">
        <w:r w:rsidRPr="0047416B">
          <w:rPr>
            <w:rStyle w:val="Lienhypertexte"/>
            <w:rFonts w:ascii="Times New Roman" w:hAnsi="Times New Roman"/>
            <w:color w:val="auto"/>
            <w:sz w:val="24"/>
            <w:szCs w:val="24"/>
            <w:u w:val="none"/>
          </w:rPr>
          <w:t>savanes</w:t>
        </w:r>
      </w:hyperlink>
      <w:r w:rsidRPr="0047416B">
        <w:rPr>
          <w:rFonts w:ascii="Times New Roman" w:hAnsi="Times New Roman"/>
          <w:sz w:val="24"/>
          <w:szCs w:val="24"/>
        </w:rPr>
        <w:t xml:space="preserve"> ou les forêts arides plus ou moins denses. </w:t>
      </w:r>
    </w:p>
    <w:p w:rsidR="00271124" w:rsidRPr="0047416B" w:rsidRDefault="00271124" w:rsidP="00ED5350">
      <w:pPr>
        <w:spacing w:after="0" w:line="240" w:lineRule="auto"/>
        <w:rPr>
          <w:rFonts w:ascii="Times New Roman" w:hAnsi="Times New Roman"/>
          <w:sz w:val="24"/>
          <w:szCs w:val="24"/>
          <w:lang w:eastAsia="fr-FR"/>
        </w:rPr>
      </w:pPr>
    </w:p>
    <w:p w:rsidR="00271124" w:rsidRPr="0047416B" w:rsidRDefault="00271124" w:rsidP="00ED5350">
      <w:pPr>
        <w:spacing w:after="0" w:line="240" w:lineRule="auto"/>
        <w:rPr>
          <w:rFonts w:ascii="Times New Roman" w:hAnsi="Times New Roman"/>
          <w:sz w:val="24"/>
          <w:szCs w:val="24"/>
          <w:lang w:eastAsia="fr-FR"/>
        </w:rPr>
      </w:pPr>
      <w:r w:rsidRPr="0047416B">
        <w:rPr>
          <w:rFonts w:ascii="Times New Roman" w:hAnsi="Times New Roman"/>
          <w:sz w:val="24"/>
          <w:szCs w:val="24"/>
          <w:lang w:eastAsia="fr-FR"/>
        </w:rPr>
        <w:t xml:space="preserve">L'espèce est menacée dans certains pays africains, et figure à ce titre sur la liste des espèces menacées de l'Annexe I du </w:t>
      </w:r>
      <w:hyperlink r:id="rId13" w:tooltip="CITES" w:history="1">
        <w:r w:rsidRPr="0047416B">
          <w:rPr>
            <w:rFonts w:ascii="Times New Roman" w:hAnsi="Times New Roman"/>
            <w:sz w:val="24"/>
            <w:szCs w:val="24"/>
            <w:lang w:eastAsia="fr-FR"/>
          </w:rPr>
          <w:t>CITES</w:t>
        </w:r>
      </w:hyperlink>
      <w:r w:rsidRPr="0047416B">
        <w:rPr>
          <w:rFonts w:ascii="Times New Roman" w:hAnsi="Times New Roman"/>
          <w:sz w:val="24"/>
          <w:szCs w:val="24"/>
          <w:lang w:eastAsia="fr-FR"/>
        </w:rPr>
        <w:t xml:space="preserve"> (dite de Washington)</w:t>
      </w:r>
      <w:r w:rsidR="00C141F3" w:rsidRPr="0047416B">
        <w:rPr>
          <w:rFonts w:ascii="Times New Roman" w:hAnsi="Times New Roman"/>
          <w:sz w:val="24"/>
          <w:szCs w:val="24"/>
          <w:lang w:eastAsia="fr-FR"/>
        </w:rPr>
        <w:t>, mais  son statut de conservation UICN est de p</w:t>
      </w:r>
      <w:r w:rsidRPr="0047416B">
        <w:rPr>
          <w:rFonts w:ascii="Times New Roman" w:hAnsi="Times New Roman"/>
          <w:sz w:val="24"/>
          <w:szCs w:val="24"/>
          <w:lang w:eastAsia="fr-FR"/>
        </w:rPr>
        <w:t>réoccupation mineure.</w:t>
      </w:r>
    </w:p>
    <w:p w:rsidR="00271124" w:rsidRPr="0047416B" w:rsidRDefault="00271124" w:rsidP="00ED5350">
      <w:pPr>
        <w:spacing w:after="0" w:line="240" w:lineRule="auto"/>
        <w:rPr>
          <w:rFonts w:ascii="Times New Roman" w:hAnsi="Times New Roman"/>
          <w:sz w:val="24"/>
          <w:szCs w:val="24"/>
          <w:lang w:eastAsia="fr-FR"/>
        </w:rPr>
      </w:pPr>
    </w:p>
    <w:p w:rsidR="00271124" w:rsidRPr="0047416B" w:rsidRDefault="00271124" w:rsidP="00ED5350">
      <w:pPr>
        <w:spacing w:after="0" w:line="240" w:lineRule="auto"/>
        <w:rPr>
          <w:rFonts w:ascii="Times New Roman" w:hAnsi="Times New Roman"/>
          <w:i/>
          <w:sz w:val="24"/>
          <w:szCs w:val="24"/>
        </w:rPr>
      </w:pPr>
      <w:r w:rsidRPr="0047416B">
        <w:rPr>
          <w:rFonts w:ascii="Times New Roman" w:hAnsi="Times New Roman"/>
          <w:sz w:val="24"/>
          <w:szCs w:val="24"/>
        </w:rPr>
        <w:t xml:space="preserve">Classification : Classe Aves, Ordre Struthioniformes, Famille Struthionidae, Genre </w:t>
      </w:r>
      <w:r w:rsidRPr="0047416B">
        <w:rPr>
          <w:rFonts w:ascii="Times New Roman" w:hAnsi="Times New Roman"/>
          <w:i/>
          <w:sz w:val="24"/>
          <w:szCs w:val="24"/>
        </w:rPr>
        <w:t>Struthio</w:t>
      </w:r>
    </w:p>
    <w:p w:rsidR="00271124" w:rsidRPr="0047416B" w:rsidRDefault="00271124" w:rsidP="00ED5350">
      <w:pPr>
        <w:spacing w:after="0" w:line="240" w:lineRule="auto"/>
        <w:rPr>
          <w:rFonts w:ascii="Times New Roman" w:hAnsi="Times New Roman"/>
          <w:sz w:val="24"/>
          <w:szCs w:val="24"/>
          <w:lang w:eastAsia="fr-FR"/>
        </w:rPr>
      </w:pPr>
      <w:r w:rsidRPr="0047416B">
        <w:rPr>
          <w:rFonts w:ascii="Times New Roman" w:hAnsi="Times New Roman"/>
          <w:sz w:val="24"/>
          <w:szCs w:val="24"/>
          <w:lang w:eastAsia="fr-FR"/>
        </w:rPr>
        <w:t xml:space="preserve">4 sous-espèces:  </w:t>
      </w:r>
      <w:r w:rsidRPr="0047416B">
        <w:rPr>
          <w:rFonts w:ascii="Times New Roman" w:hAnsi="Times New Roman"/>
          <w:i/>
          <w:sz w:val="24"/>
          <w:szCs w:val="24"/>
          <w:lang w:eastAsia="fr-FR"/>
        </w:rPr>
        <w:t>S. c. camelus, S. c. molybdophanes, S. c. massaicus, S. c. australis.</w:t>
      </w:r>
    </w:p>
    <w:p w:rsidR="00271124" w:rsidRPr="0047416B" w:rsidRDefault="00271124" w:rsidP="00ED5350">
      <w:pPr>
        <w:spacing w:after="0" w:line="240" w:lineRule="auto"/>
        <w:rPr>
          <w:rFonts w:ascii="Times New Roman" w:hAnsi="Times New Roman"/>
          <w:sz w:val="24"/>
          <w:szCs w:val="24"/>
          <w:lang w:eastAsia="fr-FR"/>
        </w:rPr>
      </w:pPr>
    </w:p>
    <w:p w:rsidR="00271124" w:rsidRPr="0047416B" w:rsidRDefault="00271124" w:rsidP="0093698F">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1892-760</w:t>
      </w:r>
    </w:p>
    <w:p w:rsidR="00271124" w:rsidRPr="0047416B" w:rsidRDefault="00271124" w:rsidP="0093698F">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Entrée au catalogue </w:t>
      </w:r>
      <w:r w:rsidR="0047416B" w:rsidRPr="0047416B">
        <w:rPr>
          <w:rFonts w:ascii="Times New Roman" w:hAnsi="Times New Roman"/>
          <w:sz w:val="24"/>
          <w:szCs w:val="24"/>
        </w:rPr>
        <w:t>d’AC l</w:t>
      </w:r>
      <w:r w:rsidRPr="0047416B">
        <w:rPr>
          <w:rFonts w:ascii="Times New Roman" w:hAnsi="Times New Roman"/>
          <w:sz w:val="24"/>
          <w:szCs w:val="24"/>
        </w:rPr>
        <w:t>e 04/08/1892 (</w:t>
      </w:r>
      <w:r w:rsidRPr="0047416B">
        <w:rPr>
          <w:rFonts w:ascii="Times New Roman" w:hAnsi="Times New Roman"/>
          <w:i/>
          <w:sz w:val="24"/>
          <w:szCs w:val="24"/>
        </w:rPr>
        <w:t>Rentrée de la galerie X-746</w:t>
      </w:r>
      <w:r w:rsidRPr="0047416B">
        <w:rPr>
          <w:rFonts w:ascii="Times New Roman" w:hAnsi="Times New Roman"/>
          <w:sz w:val="24"/>
          <w:szCs w:val="24"/>
        </w:rPr>
        <w:t>)</w:t>
      </w:r>
    </w:p>
    <w:p w:rsidR="00271124" w:rsidRPr="0047416B" w:rsidRDefault="00271124" w:rsidP="0093698F">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Autruche </w:t>
      </w:r>
      <w:r w:rsidR="0047416B" w:rsidRPr="0047416B">
        <w:rPr>
          <w:rFonts w:ascii="Times New Roman" w:hAnsi="Times New Roman"/>
          <w:sz w:val="24"/>
          <w:szCs w:val="24"/>
        </w:rPr>
        <w:t xml:space="preserve">provenant </w:t>
      </w:r>
      <w:r w:rsidRPr="0047416B">
        <w:rPr>
          <w:rFonts w:ascii="Times New Roman" w:hAnsi="Times New Roman"/>
          <w:sz w:val="24"/>
          <w:szCs w:val="24"/>
        </w:rPr>
        <w:t>de la ménagerie</w:t>
      </w:r>
      <w:r w:rsidR="0047416B" w:rsidRPr="0047416B">
        <w:rPr>
          <w:rFonts w:ascii="Times New Roman" w:hAnsi="Times New Roman"/>
          <w:sz w:val="24"/>
          <w:szCs w:val="24"/>
        </w:rPr>
        <w:t xml:space="preserve"> </w:t>
      </w:r>
      <w:r w:rsidR="0047416B" w:rsidRPr="0047416B">
        <w:rPr>
          <w:rFonts w:ascii="Times New Roman" w:hAnsi="Times New Roman"/>
          <w:sz w:val="24"/>
          <w:szCs w:val="24"/>
        </w:rPr>
        <w:t>Encéphale en alcool</w:t>
      </w:r>
    </w:p>
    <w:p w:rsidR="0047416B" w:rsidRPr="0047416B" w:rsidRDefault="0047416B"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Autruche d'Afrique, mâle (</w:t>
      </w:r>
      <w:r w:rsidRPr="0047416B">
        <w:rPr>
          <w:rFonts w:ascii="Times New Roman" w:hAnsi="Times New Roman"/>
          <w:i/>
          <w:sz w:val="24"/>
          <w:szCs w:val="24"/>
        </w:rPr>
        <w:t>Struthio camelus</w:t>
      </w:r>
      <w:r w:rsidRPr="0047416B">
        <w:rPr>
          <w:rFonts w:ascii="Times New Roman" w:hAnsi="Times New Roman"/>
          <w:sz w:val="24"/>
          <w:szCs w:val="24"/>
        </w:rPr>
        <w:t>)</w:t>
      </w:r>
    </w:p>
    <w:p w:rsidR="0047416B" w:rsidRPr="0047416B" w:rsidRDefault="00271124"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D</w:t>
      </w:r>
      <w:r w:rsidR="0047416B" w:rsidRPr="0047416B">
        <w:rPr>
          <w:rFonts w:ascii="Times New Roman" w:hAnsi="Times New Roman"/>
          <w:sz w:val="24"/>
          <w:szCs w:val="24"/>
        </w:rPr>
        <w:t xml:space="preserve">ate d’Entrée </w:t>
      </w:r>
      <w:r w:rsidR="0047416B" w:rsidRPr="0047416B">
        <w:rPr>
          <w:rFonts w:ascii="Times New Roman" w:hAnsi="Times New Roman"/>
          <w:sz w:val="24"/>
          <w:szCs w:val="24"/>
        </w:rPr>
        <w:t xml:space="preserve">le 27 juin </w:t>
      </w:r>
      <w:r w:rsidRPr="0047416B">
        <w:rPr>
          <w:rFonts w:ascii="Times New Roman" w:hAnsi="Times New Roman"/>
          <w:sz w:val="24"/>
          <w:szCs w:val="24"/>
        </w:rPr>
        <w:t xml:space="preserve">1840, </w:t>
      </w:r>
      <w:r w:rsidR="0047416B" w:rsidRPr="0047416B">
        <w:rPr>
          <w:rFonts w:ascii="Times New Roman" w:hAnsi="Times New Roman"/>
          <w:sz w:val="24"/>
          <w:szCs w:val="24"/>
        </w:rPr>
        <w:t>donné par Mr le Duc D'Orléans</w:t>
      </w:r>
    </w:p>
    <w:p w:rsidR="00271124" w:rsidRPr="0047416B" w:rsidRDefault="0047416B" w:rsidP="0047416B">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M</w:t>
      </w:r>
      <w:r w:rsidR="00271124" w:rsidRPr="0047416B">
        <w:rPr>
          <w:rFonts w:ascii="Times New Roman" w:hAnsi="Times New Roman"/>
          <w:sz w:val="24"/>
          <w:szCs w:val="24"/>
        </w:rPr>
        <w:t>ort le 14 décembre de cette même année</w:t>
      </w:r>
      <w:r w:rsidRPr="0047416B">
        <w:rPr>
          <w:rFonts w:ascii="Times New Roman" w:hAnsi="Times New Roman"/>
          <w:sz w:val="24"/>
          <w:szCs w:val="24"/>
        </w:rPr>
        <w:t xml:space="preserve"> (1840).</w:t>
      </w:r>
    </w:p>
    <w:p w:rsidR="00271124" w:rsidRPr="0047416B" w:rsidRDefault="00271124" w:rsidP="00ED5350">
      <w:pPr>
        <w:tabs>
          <w:tab w:val="left" w:pos="3969"/>
          <w:tab w:val="left" w:pos="7230"/>
        </w:tabs>
        <w:spacing w:after="0"/>
        <w:rPr>
          <w:rFonts w:ascii="Times New Roman" w:hAnsi="Times New Roman"/>
        </w:rPr>
      </w:pPr>
      <w:r w:rsidRPr="0047416B">
        <w:rPr>
          <w:rFonts w:ascii="Times New Roman" w:hAnsi="Times New Roman"/>
        </w:rPr>
        <w:br w:type="page"/>
      </w:r>
    </w:p>
    <w:p w:rsidR="00271124" w:rsidRPr="0047416B" w:rsidRDefault="0047416B" w:rsidP="00ED5350">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61312" behindDoc="0" locked="0" layoutInCell="1" allowOverlap="1">
            <wp:simplePos x="0" y="0"/>
            <wp:positionH relativeFrom="column">
              <wp:posOffset>2186305</wp:posOffset>
            </wp:positionH>
            <wp:positionV relativeFrom="paragraph">
              <wp:posOffset>-608330</wp:posOffset>
            </wp:positionV>
            <wp:extent cx="1390650" cy="2085975"/>
            <wp:effectExtent l="0" t="0" r="0" b="9525"/>
            <wp:wrapNone/>
            <wp:docPr id="5" name="Image 9"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Description de cette image, également commentée ci-aprè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208597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b/>
          <w:sz w:val="48"/>
          <w:szCs w:val="48"/>
          <w:lang w:val="en-US"/>
        </w:rPr>
      </w:pPr>
      <w:r w:rsidRPr="0047416B">
        <w:rPr>
          <w:rFonts w:ascii="Times New Roman" w:hAnsi="Times New Roman"/>
          <w:b/>
          <w:sz w:val="48"/>
          <w:szCs w:val="48"/>
          <w:lang w:val="en-US"/>
        </w:rPr>
        <w:t xml:space="preserve">Kangourou géant </w:t>
      </w:r>
      <w:r w:rsidRPr="0047416B">
        <w:rPr>
          <w:rFonts w:ascii="Times New Roman" w:hAnsi="Times New Roman"/>
          <w:b/>
          <w:sz w:val="40"/>
          <w:szCs w:val="40"/>
          <w:lang w:val="en-US"/>
        </w:rPr>
        <w:t>(Eastern grey Kangaroo)</w:t>
      </w:r>
    </w:p>
    <w:p w:rsidR="00271124" w:rsidRPr="0047416B" w:rsidRDefault="00271124" w:rsidP="00ED5350">
      <w:pPr>
        <w:tabs>
          <w:tab w:val="left" w:pos="3969"/>
          <w:tab w:val="left" w:pos="7230"/>
        </w:tabs>
        <w:spacing w:after="0"/>
        <w:rPr>
          <w:rFonts w:ascii="Times New Roman" w:hAnsi="Times New Roman"/>
        </w:rPr>
      </w:pPr>
      <w:r w:rsidRPr="0047416B">
        <w:rPr>
          <w:rFonts w:ascii="Times New Roman" w:hAnsi="Times New Roman"/>
          <w:i/>
          <w:sz w:val="36"/>
          <w:szCs w:val="36"/>
        </w:rPr>
        <w:t>Macropus giganteus</w:t>
      </w:r>
    </w:p>
    <w:p w:rsidR="00271124" w:rsidRPr="0047416B" w:rsidRDefault="00271124" w:rsidP="00ED5350">
      <w:pPr>
        <w:tabs>
          <w:tab w:val="left" w:pos="3969"/>
          <w:tab w:val="left" w:pos="7230"/>
        </w:tabs>
        <w:spacing w:after="0"/>
        <w:rPr>
          <w:rFonts w:ascii="Times New Roman" w:hAnsi="Times New Roman"/>
        </w:rPr>
      </w:pPr>
      <w:r w:rsidRPr="0047416B">
        <w:rPr>
          <w:rFonts w:ascii="Times New Roman" w:hAnsi="Times New Roman"/>
        </w:rPr>
        <w:tab/>
      </w:r>
    </w:p>
    <w:p w:rsidR="00271124" w:rsidRPr="0047416B" w:rsidRDefault="00271124" w:rsidP="00ED5350">
      <w:pPr>
        <w:pStyle w:val="NormalWeb"/>
        <w:spacing w:before="0" w:beforeAutospacing="0" w:after="0" w:afterAutospacing="0"/>
        <w:jc w:val="both"/>
      </w:pPr>
      <w:r w:rsidRPr="0047416B">
        <w:t>Même s'il est moins imposant que le kangourou roux (</w:t>
      </w:r>
      <w:r w:rsidRPr="0047416B">
        <w:rPr>
          <w:i/>
        </w:rPr>
        <w:t>Macropus rufus</w:t>
      </w:r>
      <w:r w:rsidRPr="0047416B">
        <w:t xml:space="preserve">), ses </w:t>
      </w:r>
      <w:r w:rsidRPr="0047416B">
        <w:rPr>
          <w:rStyle w:val="nowrap"/>
        </w:rPr>
        <w:t>60 kg</w:t>
      </w:r>
      <w:r w:rsidRPr="0047416B">
        <w:t xml:space="preserve"> pour le mâle, et 32 kg pour la femelle, pour une taille allant jusqu'à </w:t>
      </w:r>
      <w:r w:rsidRPr="0047416B">
        <w:rPr>
          <w:rStyle w:val="nowrap"/>
        </w:rPr>
        <w:t>1,8 m,</w:t>
      </w:r>
      <w:r w:rsidRPr="0047416B">
        <w:t xml:space="preserve"> en font toutefois un animal imposant. Son pelage est de dominance gris, avec une gorge et un ventre blanc. Comme chez la plupart des kangourous sa puissante queue lui sert de contrepoids lorsqu'il se déplace, ou comme support lorsqu'il est au repos. A pleine vitesse, il peut faire des bonds allant jusqu'à </w:t>
      </w:r>
      <w:r w:rsidRPr="0047416B">
        <w:rPr>
          <w:rStyle w:val="nowrap"/>
        </w:rPr>
        <w:t>9 m</w:t>
      </w:r>
      <w:r w:rsidRPr="0047416B">
        <w:t xml:space="preserve">. C'est un animal nocturne, qui vit  en petits groupes, composés d'un </w:t>
      </w:r>
      <w:hyperlink r:id="rId15" w:tooltip="Mâle dominant" w:history="1">
        <w:r w:rsidRPr="0047416B">
          <w:rPr>
            <w:rStyle w:val="Lienhypertexte"/>
            <w:color w:val="auto"/>
            <w:u w:val="none"/>
          </w:rPr>
          <w:t>mâle dominant</w:t>
        </w:r>
      </w:hyperlink>
      <w:r w:rsidRPr="0047416B">
        <w:t xml:space="preserve">, de 2 ou 3 femelles et 2 ou 3 jeunes mâles. Ces principaux prédateurs sont le </w:t>
      </w:r>
      <w:hyperlink r:id="rId16" w:tooltip="Dingo (chien sauvage)" w:history="1">
        <w:r w:rsidRPr="0047416B">
          <w:rPr>
            <w:rStyle w:val="Lienhypertexte"/>
            <w:color w:val="auto"/>
            <w:u w:val="none"/>
          </w:rPr>
          <w:t>dingo</w:t>
        </w:r>
      </w:hyperlink>
      <w:r w:rsidRPr="0047416B">
        <w:t xml:space="preserve"> et l'</w:t>
      </w:r>
      <w:hyperlink r:id="rId17" w:tooltip="Homme" w:history="1">
        <w:r w:rsidRPr="0047416B">
          <w:rPr>
            <w:rStyle w:val="Lienhypertexte"/>
            <w:color w:val="auto"/>
            <w:u w:val="none"/>
          </w:rPr>
          <w:t>homme</w:t>
        </w:r>
      </w:hyperlink>
      <w:r w:rsidRPr="0047416B">
        <w:t>.</w:t>
      </w:r>
    </w:p>
    <w:p w:rsidR="00271124" w:rsidRPr="0047416B" w:rsidRDefault="00271124" w:rsidP="00ED5350">
      <w:pPr>
        <w:pStyle w:val="NormalWeb"/>
        <w:spacing w:before="0" w:beforeAutospacing="0" w:after="0" w:afterAutospacing="0"/>
        <w:jc w:val="both"/>
      </w:pPr>
      <w:r w:rsidRPr="0047416B">
        <w:t xml:space="preserve">Son aire de répartition couvre la partie est de l'Australie, allant du </w:t>
      </w:r>
      <w:hyperlink r:id="rId18" w:tooltip="Queensland" w:history="1">
        <w:r w:rsidRPr="0047416B">
          <w:rPr>
            <w:rStyle w:val="Lienhypertexte"/>
            <w:color w:val="auto"/>
            <w:u w:val="none"/>
          </w:rPr>
          <w:t>Queensland</w:t>
        </w:r>
      </w:hyperlink>
      <w:r w:rsidRPr="0047416B">
        <w:t xml:space="preserve"> à la </w:t>
      </w:r>
      <w:hyperlink r:id="rId19" w:tooltip="Tasmanie" w:history="1">
        <w:r w:rsidRPr="0047416B">
          <w:rPr>
            <w:rStyle w:val="Lienhypertexte"/>
            <w:color w:val="auto"/>
            <w:u w:val="none"/>
          </w:rPr>
          <w:t>Tasmanie</w:t>
        </w:r>
      </w:hyperlink>
      <w:r w:rsidRPr="0047416B">
        <w:t>. Il vit dans les prairies humides et les bois clairsemés (le busch), ou en limite des terres agricoles.</w:t>
      </w:r>
    </w:p>
    <w:p w:rsidR="00271124" w:rsidRPr="0047416B" w:rsidRDefault="00271124" w:rsidP="00ED5350">
      <w:pPr>
        <w:pStyle w:val="NormalWeb"/>
        <w:spacing w:before="0" w:beforeAutospacing="0" w:after="0" w:afterAutospacing="0"/>
        <w:jc w:val="both"/>
      </w:pPr>
    </w:p>
    <w:p w:rsidR="00271124" w:rsidRPr="0047416B" w:rsidRDefault="00271124" w:rsidP="00ED5350">
      <w:pPr>
        <w:pStyle w:val="NormalWeb"/>
        <w:spacing w:before="0" w:beforeAutospacing="0" w:after="0" w:afterAutospacing="0"/>
        <w:jc w:val="both"/>
      </w:pPr>
      <w:r w:rsidRPr="0047416B">
        <w:t xml:space="preserve">Le statut de conservation </w:t>
      </w:r>
      <w:r w:rsidR="00C141F3" w:rsidRPr="0047416B">
        <w:t xml:space="preserve">UICN </w:t>
      </w:r>
      <w:r w:rsidR="001315DF" w:rsidRPr="0047416B">
        <w:t>est de préoccupation mineure.</w:t>
      </w:r>
    </w:p>
    <w:p w:rsidR="001315DF" w:rsidRPr="0047416B" w:rsidRDefault="001315DF" w:rsidP="00ED5350">
      <w:pPr>
        <w:pStyle w:val="NormalWeb"/>
        <w:spacing w:before="0" w:beforeAutospacing="0" w:after="0" w:afterAutospacing="0"/>
        <w:jc w:val="both"/>
      </w:pPr>
    </w:p>
    <w:p w:rsidR="00271124" w:rsidRPr="0047416B" w:rsidRDefault="00271124" w:rsidP="00ED5350">
      <w:pPr>
        <w:pStyle w:val="NormalWeb"/>
        <w:spacing w:before="0" w:beforeAutospacing="0" w:after="0" w:afterAutospacing="0"/>
        <w:rPr>
          <w:rStyle w:val="needref"/>
        </w:rPr>
      </w:pPr>
      <w:r w:rsidRPr="0047416B">
        <w:t xml:space="preserve">Classification : </w:t>
      </w:r>
      <w:r w:rsidRPr="0047416B">
        <w:rPr>
          <w:rStyle w:val="needref"/>
        </w:rPr>
        <w:t xml:space="preserve">Classe Mammalia, Ordre Diprotodontia, Famille Macropodidae, Genre </w:t>
      </w:r>
      <w:r w:rsidRPr="0047416B">
        <w:rPr>
          <w:rStyle w:val="needref"/>
          <w:i/>
        </w:rPr>
        <w:t>Macropus</w:t>
      </w:r>
    </w:p>
    <w:p w:rsidR="00271124" w:rsidRPr="0047416B" w:rsidRDefault="00271124" w:rsidP="00ED5350">
      <w:pPr>
        <w:pStyle w:val="NormalWeb"/>
        <w:spacing w:before="0" w:beforeAutospacing="0" w:after="0" w:afterAutospacing="0"/>
      </w:pPr>
    </w:p>
    <w:p w:rsidR="00271124" w:rsidRPr="0047416B" w:rsidRDefault="00271124" w:rsidP="0093698F">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t xml:space="preserve">                                 Inv. A-5348 / X 698</w:t>
      </w: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47416B" w:rsidRPr="0047416B">
        <w:rPr>
          <w:rFonts w:ascii="Times New Roman" w:hAnsi="Times New Roman"/>
          <w:sz w:val="24"/>
          <w:szCs w:val="24"/>
        </w:rPr>
        <w:t xml:space="preserve">d’AC </w:t>
      </w:r>
      <w:r w:rsidRPr="0047416B">
        <w:rPr>
          <w:rFonts w:ascii="Times New Roman" w:hAnsi="Times New Roman"/>
          <w:sz w:val="24"/>
          <w:szCs w:val="24"/>
        </w:rPr>
        <w:t>le 02/08/1887</w:t>
      </w: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Cerveau conservé dans liquide d'Owen</w:t>
      </w:r>
    </w:p>
    <w:p w:rsidR="00271124" w:rsidRPr="0047416B" w:rsidRDefault="00271124" w:rsidP="00ED5350">
      <w:r w:rsidRPr="0047416B">
        <w:rPr>
          <w:rFonts w:ascii="Times New Roman" w:hAnsi="Times New Roman"/>
        </w:rPr>
        <w:br w:type="page"/>
      </w:r>
    </w:p>
    <w:p w:rsidR="00271124" w:rsidRPr="0047416B" w:rsidRDefault="0047416B" w:rsidP="00ED5350">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62336" behindDoc="0" locked="0" layoutInCell="1" allowOverlap="1">
            <wp:simplePos x="0" y="0"/>
            <wp:positionH relativeFrom="column">
              <wp:posOffset>1833880</wp:posOffset>
            </wp:positionH>
            <wp:positionV relativeFrom="paragraph">
              <wp:posOffset>-358140</wp:posOffset>
            </wp:positionV>
            <wp:extent cx="2266950" cy="1514475"/>
            <wp:effectExtent l="0" t="0" r="0" b="9525"/>
            <wp:wrapNone/>
            <wp:docPr id="6" name="Image 19"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Description de cette image, également commentée ci-aprè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151447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Thylacine ou Loup ou Tigre de Tasmanie </w:t>
      </w:r>
      <w:r w:rsidRPr="0047416B">
        <w:rPr>
          <w:rFonts w:ascii="Times New Roman" w:hAnsi="Times New Roman"/>
          <w:b/>
          <w:sz w:val="40"/>
          <w:szCs w:val="40"/>
        </w:rPr>
        <w:t>(Thylacine)</w:t>
      </w:r>
    </w:p>
    <w:p w:rsidR="00271124" w:rsidRPr="0047416B" w:rsidRDefault="00271124" w:rsidP="00ED5350">
      <w:pPr>
        <w:tabs>
          <w:tab w:val="left" w:pos="3969"/>
          <w:tab w:val="left" w:pos="7230"/>
        </w:tabs>
        <w:spacing w:after="0"/>
        <w:rPr>
          <w:rFonts w:ascii="Times New Roman" w:hAnsi="Times New Roman"/>
          <w:sz w:val="36"/>
          <w:szCs w:val="36"/>
        </w:rPr>
      </w:pPr>
      <w:r w:rsidRPr="0047416B">
        <w:rPr>
          <w:rFonts w:ascii="Times New Roman" w:hAnsi="Times New Roman"/>
          <w:i/>
          <w:sz w:val="36"/>
          <w:szCs w:val="36"/>
        </w:rPr>
        <w:t>Thylacinus cinocephalus</w:t>
      </w:r>
    </w:p>
    <w:p w:rsidR="00271124" w:rsidRPr="0047416B" w:rsidRDefault="00271124" w:rsidP="00ED5350">
      <w:pPr>
        <w:tabs>
          <w:tab w:val="left" w:pos="3969"/>
          <w:tab w:val="left" w:pos="7230"/>
        </w:tabs>
        <w:spacing w:after="0"/>
        <w:rPr>
          <w:rFonts w:ascii="Times New Roman" w:hAnsi="Times New Roman"/>
          <w:sz w:val="24"/>
          <w:szCs w:val="24"/>
        </w:rPr>
      </w:pPr>
    </w:p>
    <w:p w:rsidR="00271124" w:rsidRPr="0047416B" w:rsidRDefault="00271124" w:rsidP="00ED5350">
      <w:pPr>
        <w:spacing w:after="0" w:line="240" w:lineRule="auto"/>
        <w:jc w:val="both"/>
        <w:rPr>
          <w:rFonts w:ascii="Times New Roman" w:hAnsi="Times New Roman"/>
          <w:sz w:val="24"/>
          <w:szCs w:val="24"/>
        </w:rPr>
      </w:pPr>
      <w:r w:rsidRPr="0047416B">
        <w:rPr>
          <w:rFonts w:ascii="Times New Roman" w:hAnsi="Times New Roman"/>
          <w:sz w:val="24"/>
          <w:szCs w:val="24"/>
          <w:lang w:eastAsia="fr-FR"/>
        </w:rPr>
        <w:t xml:space="preserve">Le </w:t>
      </w:r>
      <w:r w:rsidRPr="0047416B">
        <w:rPr>
          <w:rFonts w:ascii="Times New Roman" w:hAnsi="Times New Roman"/>
          <w:bCs/>
          <w:sz w:val="24"/>
          <w:szCs w:val="24"/>
          <w:lang w:eastAsia="fr-FR"/>
        </w:rPr>
        <w:t>thylacine</w:t>
      </w:r>
      <w:r w:rsidRPr="0047416B">
        <w:rPr>
          <w:rFonts w:ascii="Times New Roman" w:hAnsi="Times New Roman"/>
          <w:sz w:val="24"/>
          <w:szCs w:val="24"/>
          <w:lang w:eastAsia="fr-FR"/>
        </w:rPr>
        <w:t xml:space="preserve">, appelé également </w:t>
      </w:r>
      <w:r w:rsidRPr="0047416B">
        <w:rPr>
          <w:rFonts w:ascii="Times New Roman" w:hAnsi="Times New Roman"/>
          <w:bCs/>
          <w:sz w:val="24"/>
          <w:szCs w:val="24"/>
          <w:lang w:eastAsia="fr-FR"/>
        </w:rPr>
        <w:t>loup marsupial</w:t>
      </w:r>
      <w:r w:rsidRPr="0047416B">
        <w:rPr>
          <w:rFonts w:ascii="Times New Roman" w:hAnsi="Times New Roman"/>
          <w:sz w:val="24"/>
          <w:szCs w:val="24"/>
          <w:lang w:eastAsia="fr-FR"/>
        </w:rPr>
        <w:t xml:space="preserve">, </w:t>
      </w:r>
      <w:r w:rsidRPr="0047416B">
        <w:rPr>
          <w:rFonts w:ascii="Times New Roman" w:hAnsi="Times New Roman"/>
          <w:bCs/>
          <w:sz w:val="24"/>
          <w:szCs w:val="24"/>
          <w:lang w:eastAsia="fr-FR"/>
        </w:rPr>
        <w:t>loup de Tasmanie</w:t>
      </w:r>
      <w:r w:rsidRPr="0047416B">
        <w:rPr>
          <w:rFonts w:ascii="Times New Roman" w:hAnsi="Times New Roman"/>
          <w:sz w:val="24"/>
          <w:szCs w:val="24"/>
          <w:lang w:eastAsia="fr-FR"/>
        </w:rPr>
        <w:t xml:space="preserve"> ou encore </w:t>
      </w:r>
      <w:r w:rsidRPr="0047416B">
        <w:rPr>
          <w:rFonts w:ascii="Times New Roman" w:hAnsi="Times New Roman"/>
          <w:bCs/>
          <w:sz w:val="24"/>
          <w:szCs w:val="24"/>
          <w:lang w:eastAsia="fr-FR"/>
        </w:rPr>
        <w:t>tigre de Tasmanie</w:t>
      </w:r>
      <w:r w:rsidRPr="0047416B">
        <w:rPr>
          <w:rFonts w:ascii="Times New Roman" w:hAnsi="Times New Roman"/>
          <w:sz w:val="24"/>
          <w:szCs w:val="24"/>
          <w:lang w:eastAsia="fr-FR"/>
        </w:rPr>
        <w:t xml:space="preserve">, était un marsupial de la taille d’un </w:t>
      </w:r>
      <w:hyperlink r:id="rId21" w:tooltip="Loup (mammifère)" w:history="1">
        <w:r w:rsidRPr="0047416B">
          <w:rPr>
            <w:rFonts w:ascii="Times New Roman" w:hAnsi="Times New Roman"/>
            <w:sz w:val="24"/>
            <w:szCs w:val="24"/>
            <w:lang w:eastAsia="fr-FR"/>
          </w:rPr>
          <w:t>loup</w:t>
        </w:r>
      </w:hyperlink>
      <w:r w:rsidRPr="0047416B">
        <w:rPr>
          <w:rFonts w:ascii="Times New Roman" w:hAnsi="Times New Roman"/>
          <w:sz w:val="24"/>
          <w:szCs w:val="24"/>
          <w:lang w:eastAsia="fr-FR"/>
        </w:rPr>
        <w:t xml:space="preserve">, au pelage jaune-brun tigré. Il mesurait entre 1,00 et 1,80 m et pesait entre 20 et 30 kg.  Le thylacine semblait chasser généralement seul, et se nourrissait de toutes sortes d’animaux, notamment de </w:t>
      </w:r>
      <w:hyperlink r:id="rId22" w:tooltip="Kangourou" w:history="1">
        <w:r w:rsidRPr="0047416B">
          <w:rPr>
            <w:rFonts w:ascii="Times New Roman" w:hAnsi="Times New Roman"/>
            <w:sz w:val="24"/>
            <w:szCs w:val="24"/>
            <w:lang w:eastAsia="fr-FR"/>
          </w:rPr>
          <w:t>kangourous</w:t>
        </w:r>
      </w:hyperlink>
      <w:r w:rsidRPr="0047416B">
        <w:rPr>
          <w:rFonts w:ascii="Times New Roman" w:hAnsi="Times New Roman"/>
          <w:sz w:val="24"/>
          <w:szCs w:val="24"/>
          <w:lang w:eastAsia="fr-FR"/>
        </w:rPr>
        <w:t xml:space="preserve">, de </w:t>
      </w:r>
      <w:hyperlink r:id="rId23" w:tooltip="Wallaby" w:history="1">
        <w:r w:rsidRPr="0047416B">
          <w:rPr>
            <w:rFonts w:ascii="Times New Roman" w:hAnsi="Times New Roman"/>
            <w:sz w:val="24"/>
            <w:szCs w:val="24"/>
            <w:lang w:eastAsia="fr-FR"/>
          </w:rPr>
          <w:t>wallabies</w:t>
        </w:r>
      </w:hyperlink>
      <w:r w:rsidRPr="0047416B">
        <w:rPr>
          <w:rFonts w:ascii="Times New Roman" w:hAnsi="Times New Roman"/>
          <w:sz w:val="24"/>
          <w:szCs w:val="24"/>
          <w:lang w:eastAsia="fr-FR"/>
        </w:rPr>
        <w:t xml:space="preserve"> et d’</w:t>
      </w:r>
      <w:hyperlink r:id="rId24" w:tooltip="Oiseau" w:history="1">
        <w:r w:rsidRPr="0047416B">
          <w:rPr>
            <w:rFonts w:ascii="Times New Roman" w:hAnsi="Times New Roman"/>
            <w:sz w:val="24"/>
            <w:szCs w:val="24"/>
            <w:lang w:eastAsia="fr-FR"/>
          </w:rPr>
          <w:t>oiseaux</w:t>
        </w:r>
      </w:hyperlink>
      <w:r w:rsidRPr="0047416B">
        <w:rPr>
          <w:rFonts w:ascii="Times New Roman" w:hAnsi="Times New Roman"/>
          <w:sz w:val="24"/>
          <w:szCs w:val="24"/>
          <w:lang w:eastAsia="fr-FR"/>
        </w:rPr>
        <w:t xml:space="preserve"> nichant à terre.</w:t>
      </w:r>
      <w:r w:rsidRPr="0047416B">
        <w:rPr>
          <w:rFonts w:ascii="Times New Roman" w:hAnsi="Times New Roman"/>
          <w:sz w:val="24"/>
          <w:szCs w:val="24"/>
        </w:rPr>
        <w:t xml:space="preserve"> Les premières études scientifiques sur l’animal donnaient à penser qu’il possédait un </w:t>
      </w:r>
      <w:hyperlink r:id="rId25" w:tooltip="Odorat" w:history="1">
        <w:r w:rsidRPr="0047416B">
          <w:rPr>
            <w:rStyle w:val="Lienhypertexte"/>
            <w:rFonts w:ascii="Times New Roman" w:hAnsi="Times New Roman"/>
            <w:color w:val="auto"/>
            <w:sz w:val="24"/>
            <w:szCs w:val="24"/>
            <w:u w:val="none"/>
          </w:rPr>
          <w:t>odorat</w:t>
        </w:r>
      </w:hyperlink>
      <w:r w:rsidRPr="0047416B">
        <w:rPr>
          <w:rFonts w:ascii="Times New Roman" w:hAnsi="Times New Roman"/>
          <w:sz w:val="24"/>
          <w:szCs w:val="24"/>
        </w:rPr>
        <w:t xml:space="preserve"> puissant, ce qui lui aurait permis de suivre facilement ses proies mais l’analyse de la structure de son cerveau a révélé que ses </w:t>
      </w:r>
      <w:hyperlink r:id="rId26" w:tooltip="Bulbe olfactif" w:history="1">
        <w:r w:rsidRPr="0047416B">
          <w:rPr>
            <w:rStyle w:val="Lienhypertexte"/>
            <w:rFonts w:ascii="Times New Roman" w:hAnsi="Times New Roman"/>
            <w:color w:val="auto"/>
            <w:sz w:val="24"/>
            <w:szCs w:val="24"/>
            <w:u w:val="none"/>
          </w:rPr>
          <w:t>bulbes olfactifs</w:t>
        </w:r>
      </w:hyperlink>
      <w:r w:rsidRPr="0047416B">
        <w:rPr>
          <w:rFonts w:ascii="Times New Roman" w:hAnsi="Times New Roman"/>
          <w:sz w:val="24"/>
          <w:szCs w:val="24"/>
        </w:rPr>
        <w:t xml:space="preserve"> n’étaient pas bien développés. Toutefois, il disposait d’une bonne </w:t>
      </w:r>
      <w:hyperlink r:id="rId27" w:tooltip="Vue" w:history="1">
        <w:r w:rsidRPr="0047416B">
          <w:rPr>
            <w:rStyle w:val="Lienhypertexte"/>
            <w:rFonts w:ascii="Times New Roman" w:hAnsi="Times New Roman"/>
            <w:color w:val="auto"/>
            <w:sz w:val="24"/>
            <w:szCs w:val="24"/>
            <w:u w:val="none"/>
          </w:rPr>
          <w:t>vue</w:t>
        </w:r>
      </w:hyperlink>
      <w:r w:rsidRPr="0047416B">
        <w:rPr>
          <w:rFonts w:ascii="Times New Roman" w:hAnsi="Times New Roman"/>
          <w:sz w:val="24"/>
          <w:szCs w:val="24"/>
        </w:rPr>
        <w:t xml:space="preserve"> et d’une </w:t>
      </w:r>
      <w:hyperlink r:id="rId28" w:tooltip="Ouïe (sens de l'audition)" w:history="1">
        <w:r w:rsidRPr="0047416B">
          <w:rPr>
            <w:rStyle w:val="Lienhypertexte"/>
            <w:rFonts w:ascii="Times New Roman" w:hAnsi="Times New Roman"/>
            <w:color w:val="auto"/>
            <w:sz w:val="24"/>
            <w:szCs w:val="24"/>
            <w:u w:val="none"/>
          </w:rPr>
          <w:t>ouïe</w:t>
        </w:r>
      </w:hyperlink>
      <w:r w:rsidRPr="0047416B">
        <w:rPr>
          <w:rFonts w:ascii="Times New Roman" w:hAnsi="Times New Roman"/>
          <w:sz w:val="24"/>
          <w:szCs w:val="24"/>
        </w:rPr>
        <w:t xml:space="preserve"> excellente pour s’adonner à la chasse. Sa durée de vie a été estimée à 5 à 7 ans dans la nature et plus de 9 ans en captivité.</w:t>
      </w:r>
    </w:p>
    <w:p w:rsidR="001315DF" w:rsidRPr="0047416B" w:rsidRDefault="00271124" w:rsidP="00ED5350">
      <w:pPr>
        <w:spacing w:after="0" w:line="240" w:lineRule="auto"/>
        <w:jc w:val="both"/>
        <w:rPr>
          <w:rFonts w:ascii="Times New Roman" w:hAnsi="Times New Roman"/>
          <w:sz w:val="24"/>
          <w:szCs w:val="24"/>
        </w:rPr>
      </w:pPr>
      <w:r w:rsidRPr="0047416B">
        <w:rPr>
          <w:rFonts w:ascii="Times New Roman" w:hAnsi="Times New Roman"/>
          <w:sz w:val="24"/>
          <w:szCs w:val="24"/>
          <w:lang w:eastAsia="fr-FR"/>
        </w:rPr>
        <w:t xml:space="preserve">Il était largement répandu en </w:t>
      </w:r>
      <w:hyperlink r:id="rId29" w:tooltip="Australie" w:history="1">
        <w:r w:rsidRPr="0047416B">
          <w:rPr>
            <w:rFonts w:ascii="Times New Roman" w:hAnsi="Times New Roman"/>
            <w:sz w:val="24"/>
            <w:szCs w:val="24"/>
            <w:lang w:eastAsia="fr-FR"/>
          </w:rPr>
          <w:t>Australie</w:t>
        </w:r>
      </w:hyperlink>
      <w:r w:rsidRPr="0047416B">
        <w:rPr>
          <w:rFonts w:ascii="Times New Roman" w:hAnsi="Times New Roman"/>
          <w:sz w:val="24"/>
          <w:szCs w:val="24"/>
          <w:lang w:eastAsia="fr-FR"/>
        </w:rPr>
        <w:t xml:space="preserve"> et en </w:t>
      </w:r>
      <w:hyperlink r:id="rId30" w:tooltip="Nouvelle-Guinée" w:history="1">
        <w:r w:rsidRPr="0047416B">
          <w:rPr>
            <w:rFonts w:ascii="Times New Roman" w:hAnsi="Times New Roman"/>
            <w:sz w:val="24"/>
            <w:szCs w:val="24"/>
            <w:lang w:eastAsia="fr-FR"/>
          </w:rPr>
          <w:t>Nouvelle-Guinée</w:t>
        </w:r>
      </w:hyperlink>
      <w:r w:rsidRPr="0047416B">
        <w:rPr>
          <w:rFonts w:ascii="Times New Roman" w:hAnsi="Times New Roman"/>
          <w:sz w:val="24"/>
          <w:szCs w:val="24"/>
          <w:lang w:eastAsia="fr-FR"/>
        </w:rPr>
        <w:t xml:space="preserve">. En Australie, sa disparition est attribuée à la concurrence des Aborigènes aidés par les </w:t>
      </w:r>
      <w:hyperlink r:id="rId31" w:tooltip="Dingo (chien sauvage)" w:history="1">
        <w:r w:rsidRPr="0047416B">
          <w:rPr>
            <w:rFonts w:ascii="Times New Roman" w:hAnsi="Times New Roman"/>
            <w:sz w:val="24"/>
            <w:szCs w:val="24"/>
            <w:lang w:eastAsia="fr-FR"/>
          </w:rPr>
          <w:t>dingos</w:t>
        </w:r>
      </w:hyperlink>
      <w:r w:rsidRPr="0047416B">
        <w:rPr>
          <w:rFonts w:ascii="Times New Roman" w:hAnsi="Times New Roman"/>
          <w:sz w:val="24"/>
          <w:szCs w:val="24"/>
          <w:lang w:eastAsia="fr-FR"/>
        </w:rPr>
        <w:t xml:space="preserve"> arrivés en Australie il y a environ 3 500 à 4 000 ans, sans doute amenés par des navigateurs </w:t>
      </w:r>
      <w:hyperlink r:id="rId32" w:tooltip="Austronésiens" w:history="1">
        <w:r w:rsidRPr="0047416B">
          <w:rPr>
            <w:rFonts w:ascii="Times New Roman" w:hAnsi="Times New Roman"/>
            <w:sz w:val="24"/>
            <w:szCs w:val="24"/>
            <w:lang w:eastAsia="fr-FR"/>
          </w:rPr>
          <w:t>austronésiens</w:t>
        </w:r>
      </w:hyperlink>
      <w:r w:rsidRPr="0047416B">
        <w:rPr>
          <w:rFonts w:ascii="Times New Roman" w:hAnsi="Times New Roman"/>
          <w:sz w:val="24"/>
          <w:szCs w:val="24"/>
          <w:lang w:eastAsia="fr-FR"/>
        </w:rPr>
        <w:t>. Sa population se réduit alors à la Tasmanie, et au sud-est de l’</w:t>
      </w:r>
      <w:hyperlink r:id="rId33" w:tooltip="Australie" w:history="1">
        <w:r w:rsidRPr="0047416B">
          <w:rPr>
            <w:rFonts w:ascii="Times New Roman" w:hAnsi="Times New Roman"/>
            <w:sz w:val="24"/>
            <w:szCs w:val="24"/>
            <w:lang w:eastAsia="fr-FR"/>
          </w:rPr>
          <w:t>Australie</w:t>
        </w:r>
      </w:hyperlink>
      <w:r w:rsidRPr="0047416B">
        <w:rPr>
          <w:rFonts w:ascii="Times New Roman" w:hAnsi="Times New Roman"/>
          <w:sz w:val="24"/>
          <w:szCs w:val="24"/>
          <w:lang w:eastAsia="fr-FR"/>
        </w:rPr>
        <w:t xml:space="preserve">. On attribue sa disparition de </w:t>
      </w:r>
      <w:hyperlink r:id="rId34" w:tooltip="Tasmanie" w:history="1">
        <w:r w:rsidRPr="0047416B">
          <w:rPr>
            <w:rFonts w:ascii="Times New Roman" w:hAnsi="Times New Roman"/>
            <w:sz w:val="24"/>
            <w:szCs w:val="24"/>
            <w:lang w:eastAsia="fr-FR"/>
          </w:rPr>
          <w:t>Tasmanie</w:t>
        </w:r>
      </w:hyperlink>
      <w:r w:rsidRPr="0047416B">
        <w:rPr>
          <w:rFonts w:ascii="Times New Roman" w:hAnsi="Times New Roman"/>
          <w:sz w:val="24"/>
          <w:szCs w:val="24"/>
          <w:lang w:eastAsia="fr-FR"/>
        </w:rPr>
        <w:t xml:space="preserve"> à la chasse intensive encouragée par des primes d’abattage, mais elle est due aussi à l’introduction des chiens et à la destruction de son milieu naturel. </w:t>
      </w:r>
      <w:r w:rsidRPr="0047416B">
        <w:rPr>
          <w:rFonts w:ascii="Times New Roman" w:hAnsi="Times New Roman"/>
          <w:sz w:val="24"/>
          <w:szCs w:val="24"/>
        </w:rPr>
        <w:t xml:space="preserve">Le dernier thylacine sauvage a été abattu en </w:t>
      </w:r>
      <w:hyperlink r:id="rId35" w:tooltip="1930" w:history="1">
        <w:r w:rsidRPr="0047416B">
          <w:rPr>
            <w:rStyle w:val="Lienhypertexte"/>
            <w:rFonts w:ascii="Times New Roman" w:hAnsi="Times New Roman"/>
            <w:color w:val="auto"/>
            <w:sz w:val="24"/>
            <w:szCs w:val="24"/>
            <w:u w:val="none"/>
          </w:rPr>
          <w:t>1930</w:t>
        </w:r>
      </w:hyperlink>
      <w:r w:rsidRPr="0047416B">
        <w:rPr>
          <w:rStyle w:val="Lienhypertexte"/>
          <w:rFonts w:ascii="Times New Roman" w:hAnsi="Times New Roman"/>
          <w:color w:val="auto"/>
          <w:sz w:val="24"/>
          <w:szCs w:val="24"/>
          <w:u w:val="none"/>
        </w:rPr>
        <w:t xml:space="preserve"> en Tasmanie, </w:t>
      </w:r>
      <w:r w:rsidRPr="0047416B">
        <w:rPr>
          <w:rFonts w:ascii="Times New Roman" w:hAnsi="Times New Roman"/>
          <w:sz w:val="24"/>
          <w:szCs w:val="24"/>
        </w:rPr>
        <w:t xml:space="preserve">et le dernier à vivre en captivité, avait été capturé en </w:t>
      </w:r>
      <w:hyperlink r:id="rId36" w:tooltip="1933" w:history="1">
        <w:r w:rsidRPr="0047416B">
          <w:rPr>
            <w:rStyle w:val="Lienhypertexte"/>
            <w:rFonts w:ascii="Times New Roman" w:hAnsi="Times New Roman"/>
            <w:color w:val="auto"/>
            <w:sz w:val="24"/>
            <w:szCs w:val="24"/>
            <w:u w:val="none"/>
          </w:rPr>
          <w:t>1933</w:t>
        </w:r>
      </w:hyperlink>
      <w:r w:rsidRPr="0047416B">
        <w:rPr>
          <w:rFonts w:ascii="Times New Roman" w:hAnsi="Times New Roman"/>
          <w:sz w:val="24"/>
          <w:szCs w:val="24"/>
        </w:rPr>
        <w:t xml:space="preserve"> et envoyé au zoo de </w:t>
      </w:r>
      <w:hyperlink r:id="rId37" w:tooltip="Hobart" w:history="1">
        <w:r w:rsidRPr="0047416B">
          <w:rPr>
            <w:rStyle w:val="Lienhypertexte"/>
            <w:rFonts w:ascii="Times New Roman" w:hAnsi="Times New Roman"/>
            <w:color w:val="auto"/>
            <w:sz w:val="24"/>
            <w:szCs w:val="24"/>
            <w:u w:val="none"/>
          </w:rPr>
          <w:t>Hobart</w:t>
        </w:r>
      </w:hyperlink>
      <w:r w:rsidRPr="0047416B">
        <w:rPr>
          <w:rFonts w:ascii="Times New Roman" w:hAnsi="Times New Roman"/>
          <w:sz w:val="24"/>
          <w:szCs w:val="24"/>
        </w:rPr>
        <w:t xml:space="preserve"> où il a vécu pendant trois ans.</w:t>
      </w:r>
    </w:p>
    <w:p w:rsidR="001315DF" w:rsidRPr="0047416B" w:rsidRDefault="001315DF" w:rsidP="00ED5350">
      <w:pPr>
        <w:spacing w:after="0" w:line="240" w:lineRule="auto"/>
        <w:jc w:val="both"/>
        <w:rPr>
          <w:rFonts w:ascii="Times New Roman" w:hAnsi="Times New Roman"/>
          <w:sz w:val="24"/>
          <w:szCs w:val="24"/>
        </w:rPr>
      </w:pPr>
    </w:p>
    <w:p w:rsidR="00271124" w:rsidRPr="0047416B" w:rsidRDefault="00271124" w:rsidP="00ED5350">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Depuis </w:t>
      </w:r>
      <w:hyperlink r:id="rId38" w:tooltip="1936" w:history="1">
        <w:r w:rsidRPr="0047416B">
          <w:rPr>
            <w:rFonts w:ascii="Times New Roman" w:hAnsi="Times New Roman"/>
            <w:sz w:val="24"/>
            <w:szCs w:val="24"/>
            <w:lang w:eastAsia="fr-FR"/>
          </w:rPr>
          <w:t>1936</w:t>
        </w:r>
      </w:hyperlink>
      <w:r w:rsidRPr="0047416B">
        <w:rPr>
          <w:rFonts w:ascii="Times New Roman" w:hAnsi="Times New Roman"/>
          <w:sz w:val="24"/>
          <w:szCs w:val="24"/>
          <w:lang w:eastAsia="fr-FR"/>
        </w:rPr>
        <w:t xml:space="preserve">, l’espèce est considérée </w:t>
      </w:r>
      <w:r w:rsidR="001315DF" w:rsidRPr="0047416B">
        <w:rPr>
          <w:rFonts w:ascii="Times New Roman" w:hAnsi="Times New Roman"/>
          <w:sz w:val="24"/>
          <w:szCs w:val="24"/>
          <w:lang w:eastAsia="fr-FR"/>
        </w:rPr>
        <w:t xml:space="preserve">par l’UICN </w:t>
      </w:r>
      <w:r w:rsidRPr="0047416B">
        <w:rPr>
          <w:rFonts w:ascii="Times New Roman" w:hAnsi="Times New Roman"/>
          <w:sz w:val="24"/>
          <w:szCs w:val="24"/>
          <w:lang w:eastAsia="fr-FR"/>
        </w:rPr>
        <w:t xml:space="preserve">comme </w:t>
      </w:r>
      <w:hyperlink r:id="rId39" w:tooltip="Espèce disparue" w:history="1">
        <w:r w:rsidRPr="0047416B">
          <w:rPr>
            <w:rFonts w:ascii="Times New Roman" w:hAnsi="Times New Roman"/>
            <w:sz w:val="24"/>
            <w:szCs w:val="24"/>
            <w:lang w:eastAsia="fr-FR"/>
          </w:rPr>
          <w:t>éteinte</w:t>
        </w:r>
      </w:hyperlink>
      <w:r w:rsidRPr="0047416B">
        <w:rPr>
          <w:rFonts w:ascii="Times New Roman" w:hAnsi="Times New Roman"/>
          <w:sz w:val="24"/>
          <w:szCs w:val="24"/>
          <w:lang w:eastAsia="fr-FR"/>
        </w:rPr>
        <w:t>.</w:t>
      </w:r>
    </w:p>
    <w:p w:rsidR="00271124" w:rsidRPr="0047416B" w:rsidRDefault="00271124" w:rsidP="00ED5350">
      <w:pPr>
        <w:spacing w:after="0" w:line="240" w:lineRule="auto"/>
        <w:jc w:val="both"/>
        <w:rPr>
          <w:rFonts w:ascii="Times New Roman" w:hAnsi="Times New Roman"/>
          <w:sz w:val="24"/>
          <w:szCs w:val="24"/>
          <w:lang w:eastAsia="fr-FR"/>
        </w:rPr>
      </w:pPr>
    </w:p>
    <w:p w:rsidR="00271124" w:rsidRPr="0047416B" w:rsidRDefault="00271124" w:rsidP="00ED5350">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Classification : Classe Mammalia, Ordre Dasyuromorphia, Famille Thylacinidae, Genre </w:t>
      </w:r>
      <w:r w:rsidRPr="0047416B">
        <w:rPr>
          <w:rFonts w:ascii="Times New Roman" w:hAnsi="Times New Roman"/>
          <w:i/>
          <w:sz w:val="24"/>
          <w:szCs w:val="24"/>
          <w:lang w:eastAsia="fr-FR"/>
        </w:rPr>
        <w:t>Thylacinus.</w:t>
      </w:r>
    </w:p>
    <w:p w:rsidR="00271124" w:rsidRPr="0047416B" w:rsidRDefault="00271124" w:rsidP="00ED5350">
      <w:pPr>
        <w:spacing w:after="0" w:line="240" w:lineRule="auto"/>
        <w:jc w:val="both"/>
        <w:rPr>
          <w:rFonts w:ascii="Times New Roman" w:hAnsi="Times New Roman"/>
          <w:sz w:val="24"/>
          <w:szCs w:val="24"/>
          <w:lang w:eastAsia="fr-FR"/>
        </w:rPr>
      </w:pP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1891-61</w:t>
      </w: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AC6547" w:rsidRPr="0047416B">
        <w:rPr>
          <w:rFonts w:ascii="Times New Roman" w:hAnsi="Times New Roman"/>
          <w:sz w:val="24"/>
          <w:szCs w:val="24"/>
        </w:rPr>
        <w:t xml:space="preserve">d’AC </w:t>
      </w:r>
      <w:r w:rsidRPr="0047416B">
        <w:rPr>
          <w:rFonts w:ascii="Times New Roman" w:hAnsi="Times New Roman"/>
          <w:sz w:val="24"/>
          <w:szCs w:val="24"/>
        </w:rPr>
        <w:t>le 06/02/1891</w:t>
      </w:r>
    </w:p>
    <w:p w:rsidR="00271124" w:rsidRPr="0047416B" w:rsidRDefault="00AC6547"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Provenant de la ménage</w:t>
      </w:r>
      <w:r w:rsidR="00AF24A2" w:rsidRPr="0047416B">
        <w:rPr>
          <w:rFonts w:ascii="Times New Roman" w:hAnsi="Times New Roman"/>
          <w:sz w:val="24"/>
          <w:szCs w:val="24"/>
        </w:rPr>
        <w:t>rie</w:t>
      </w:r>
    </w:p>
    <w:p w:rsidR="00AC6547" w:rsidRPr="0047416B" w:rsidRDefault="00AF24A2"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Thylacine</w:t>
      </w:r>
      <w:r w:rsidR="00AC6547" w:rsidRPr="0047416B">
        <w:rPr>
          <w:rFonts w:ascii="Times New Roman" w:hAnsi="Times New Roman"/>
          <w:sz w:val="24"/>
          <w:szCs w:val="24"/>
        </w:rPr>
        <w:t xml:space="preserve"> </w:t>
      </w:r>
      <w:r w:rsidRPr="0047416B">
        <w:rPr>
          <w:rFonts w:ascii="Times New Roman" w:hAnsi="Times New Roman"/>
          <w:sz w:val="24"/>
          <w:szCs w:val="24"/>
        </w:rPr>
        <w:t>femelle</w:t>
      </w:r>
    </w:p>
    <w:p w:rsidR="00AC6547" w:rsidRPr="0047416B" w:rsidRDefault="00AC6547"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Date d’Entrée le 19 février 1886  n° 28</w:t>
      </w:r>
      <w:r w:rsidR="0047416B" w:rsidRPr="0047416B">
        <w:rPr>
          <w:rFonts w:ascii="Times New Roman" w:hAnsi="Times New Roman"/>
          <w:sz w:val="24"/>
          <w:szCs w:val="24"/>
        </w:rPr>
        <w:t>, acquis par échange au Jardin zoologique de Melbourne</w:t>
      </w:r>
    </w:p>
    <w:p w:rsidR="00AC6547" w:rsidRPr="0047416B" w:rsidRDefault="00AC6547"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Date de Sortie </w:t>
      </w:r>
      <w:r w:rsidR="00AF24A2" w:rsidRPr="0047416B">
        <w:rPr>
          <w:rFonts w:ascii="Times New Roman" w:hAnsi="Times New Roman"/>
          <w:sz w:val="24"/>
          <w:szCs w:val="24"/>
        </w:rPr>
        <w:t>le 6 février 1891 n° 595</w:t>
      </w:r>
    </w:p>
    <w:p w:rsidR="00271124" w:rsidRPr="0047416B" w:rsidRDefault="00271124" w:rsidP="00ED5350">
      <w:pPr>
        <w:spacing w:before="100" w:beforeAutospacing="1" w:after="100" w:afterAutospacing="1" w:line="240" w:lineRule="auto"/>
        <w:rPr>
          <w:rFonts w:ascii="Times New Roman" w:hAnsi="Times New Roman"/>
          <w:sz w:val="24"/>
          <w:szCs w:val="24"/>
        </w:rPr>
      </w:pPr>
      <w:r w:rsidRPr="0047416B">
        <w:rPr>
          <w:rFonts w:ascii="Times New Roman" w:hAnsi="Times New Roman"/>
          <w:sz w:val="24"/>
          <w:szCs w:val="24"/>
        </w:rPr>
        <w:lastRenderedPageBreak/>
        <w:t xml:space="preserve">                                                                                                        </w:t>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873DF8">
      <w:pPr>
        <w:tabs>
          <w:tab w:val="left" w:pos="3969"/>
          <w:tab w:val="left" w:pos="7230"/>
        </w:tabs>
        <w:spacing w:after="0"/>
        <w:jc w:val="both"/>
        <w:rPr>
          <w:rFonts w:ascii="Times New Roman" w:hAnsi="Times New Roman"/>
        </w:rPr>
      </w:pPr>
    </w:p>
    <w:p w:rsidR="00271124" w:rsidRPr="0047416B" w:rsidRDefault="00271124" w:rsidP="00873DF8">
      <w:pPr>
        <w:tabs>
          <w:tab w:val="left" w:pos="3969"/>
          <w:tab w:val="left" w:pos="7230"/>
        </w:tabs>
        <w:spacing w:after="0"/>
        <w:rPr>
          <w:rFonts w:ascii="Times New Roman" w:hAnsi="Times New Roman"/>
        </w:rPr>
      </w:pPr>
    </w:p>
    <w:p w:rsidR="00271124" w:rsidRPr="0047416B" w:rsidRDefault="00271124" w:rsidP="00873DF8">
      <w:pPr>
        <w:tabs>
          <w:tab w:val="left" w:pos="3969"/>
          <w:tab w:val="left" w:pos="7230"/>
        </w:tabs>
        <w:spacing w:after="0"/>
        <w:rPr>
          <w:rFonts w:ascii="Times New Roman" w:hAnsi="Times New Roman"/>
        </w:rPr>
      </w:pPr>
    </w:p>
    <w:p w:rsidR="00271124" w:rsidRPr="0047416B" w:rsidRDefault="00271124" w:rsidP="00873DF8">
      <w:pPr>
        <w:tabs>
          <w:tab w:val="left" w:pos="3969"/>
          <w:tab w:val="left" w:pos="7230"/>
        </w:tabs>
        <w:spacing w:after="0"/>
        <w:rPr>
          <w:rFonts w:ascii="Times New Roman" w:hAnsi="Times New Roman"/>
        </w:rPr>
      </w:pPr>
    </w:p>
    <w:p w:rsidR="00271124" w:rsidRPr="0047416B" w:rsidRDefault="0047416B" w:rsidP="00873DF8">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65408" behindDoc="0" locked="0" layoutInCell="1" allowOverlap="1">
            <wp:simplePos x="0" y="0"/>
            <wp:positionH relativeFrom="column">
              <wp:posOffset>1714500</wp:posOffset>
            </wp:positionH>
            <wp:positionV relativeFrom="paragraph">
              <wp:posOffset>-513080</wp:posOffset>
            </wp:positionV>
            <wp:extent cx="2181225" cy="1371600"/>
            <wp:effectExtent l="0" t="0" r="9525" b="0"/>
            <wp:wrapNone/>
            <wp:docPr id="7" name="Image 18"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Description de cette image, également commentée ci-aprè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81225" cy="1371600"/>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873DF8">
      <w:pPr>
        <w:tabs>
          <w:tab w:val="left" w:pos="3969"/>
          <w:tab w:val="left" w:pos="7230"/>
        </w:tabs>
        <w:spacing w:after="0"/>
        <w:rPr>
          <w:rFonts w:ascii="Times New Roman" w:hAnsi="Times New Roman"/>
        </w:rPr>
      </w:pPr>
    </w:p>
    <w:p w:rsidR="00271124" w:rsidRPr="0047416B" w:rsidRDefault="00271124" w:rsidP="00873DF8">
      <w:pPr>
        <w:tabs>
          <w:tab w:val="left" w:pos="3969"/>
          <w:tab w:val="left" w:pos="7230"/>
        </w:tabs>
        <w:spacing w:after="0"/>
        <w:rPr>
          <w:rFonts w:ascii="Times New Roman" w:hAnsi="Times New Roman"/>
        </w:rPr>
      </w:pPr>
    </w:p>
    <w:p w:rsidR="00271124" w:rsidRPr="0047416B" w:rsidRDefault="00271124" w:rsidP="00873DF8">
      <w:pPr>
        <w:tabs>
          <w:tab w:val="left" w:pos="3969"/>
          <w:tab w:val="left" w:pos="7230"/>
        </w:tabs>
        <w:spacing w:after="0"/>
        <w:rPr>
          <w:rFonts w:ascii="Times New Roman" w:hAnsi="Times New Roman"/>
        </w:rPr>
      </w:pPr>
    </w:p>
    <w:p w:rsidR="00271124" w:rsidRPr="0047416B" w:rsidRDefault="00271124" w:rsidP="00873DF8">
      <w:pPr>
        <w:tabs>
          <w:tab w:val="left" w:pos="3969"/>
          <w:tab w:val="left" w:pos="7230"/>
        </w:tabs>
        <w:spacing w:after="0"/>
        <w:rPr>
          <w:rFonts w:ascii="Times New Roman" w:hAnsi="Times New Roman"/>
          <w:b/>
          <w:sz w:val="48"/>
          <w:szCs w:val="48"/>
        </w:rPr>
      </w:pPr>
    </w:p>
    <w:p w:rsidR="00271124" w:rsidRPr="0047416B" w:rsidRDefault="00271124" w:rsidP="00873DF8">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Rhinocéros noir </w:t>
      </w:r>
      <w:r w:rsidRPr="0047416B">
        <w:rPr>
          <w:rFonts w:ascii="Times New Roman" w:hAnsi="Times New Roman"/>
          <w:b/>
          <w:sz w:val="40"/>
          <w:szCs w:val="40"/>
        </w:rPr>
        <w:t>(Black rhinoceros)</w:t>
      </w:r>
    </w:p>
    <w:p w:rsidR="00271124" w:rsidRPr="0047416B" w:rsidRDefault="00271124" w:rsidP="00873DF8">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Diceros bicornis</w:t>
      </w:r>
    </w:p>
    <w:p w:rsidR="00271124" w:rsidRPr="0047416B" w:rsidRDefault="00271124" w:rsidP="00873DF8">
      <w:pPr>
        <w:tabs>
          <w:tab w:val="left" w:pos="3969"/>
          <w:tab w:val="left" w:pos="7230"/>
        </w:tabs>
        <w:spacing w:after="0"/>
        <w:rPr>
          <w:rFonts w:ascii="Times New Roman" w:hAnsi="Times New Roman"/>
          <w:i/>
          <w:sz w:val="24"/>
          <w:szCs w:val="24"/>
        </w:rPr>
      </w:pPr>
    </w:p>
    <w:p w:rsidR="00271124" w:rsidRPr="0047416B" w:rsidRDefault="00271124" w:rsidP="00873DF8">
      <w:pPr>
        <w:pStyle w:val="NormalWeb"/>
        <w:spacing w:before="0" w:beforeAutospacing="0" w:after="0" w:afterAutospacing="0"/>
        <w:jc w:val="both"/>
      </w:pPr>
      <w:r w:rsidRPr="0047416B">
        <w:t>Le nom de "rhinocéros noir" est un emprunt de l'</w:t>
      </w:r>
      <w:hyperlink r:id="rId41" w:tooltip="Anglais" w:history="1">
        <w:r w:rsidRPr="0047416B">
          <w:rPr>
            <w:rStyle w:val="Lienhypertexte"/>
            <w:color w:val="auto"/>
            <w:u w:val="none"/>
          </w:rPr>
          <w:t>anglais</w:t>
        </w:r>
      </w:hyperlink>
      <w:r w:rsidRPr="0047416B">
        <w:t xml:space="preserve">  "black rhinoceros" pour faire pendant à "white rhinoceros", mais les deux espèces sont en réalité gris foncé et ne se distinguent pas sur le plan des couleurs. Ces appellations proviennent d'une erreur de traduction de l’</w:t>
      </w:r>
      <w:hyperlink r:id="rId42" w:tooltip="Afrikaans" w:history="1">
        <w:r w:rsidRPr="0047416B">
          <w:rPr>
            <w:rStyle w:val="Lienhypertexte"/>
            <w:color w:val="auto"/>
            <w:u w:val="none"/>
          </w:rPr>
          <w:t>afrikaans</w:t>
        </w:r>
      </w:hyperlink>
      <w:r w:rsidRPr="0047416B">
        <w:t xml:space="preserve"> où </w:t>
      </w:r>
      <w:r w:rsidRPr="0047416B">
        <w:rPr>
          <w:i/>
          <w:iCs/>
        </w:rPr>
        <w:t>wijde</w:t>
      </w:r>
      <w:r w:rsidRPr="0047416B">
        <w:t xml:space="preserve"> (</w:t>
      </w:r>
      <w:r w:rsidRPr="0047416B">
        <w:rPr>
          <w:iCs/>
        </w:rPr>
        <w:t>large)</w:t>
      </w:r>
      <w:r w:rsidRPr="0047416B">
        <w:t xml:space="preserve">, a été confondu avec </w:t>
      </w:r>
      <w:r w:rsidRPr="0047416B">
        <w:rPr>
          <w:i/>
          <w:iCs/>
        </w:rPr>
        <w:t>white</w:t>
      </w:r>
      <w:r w:rsidRPr="0047416B">
        <w:t xml:space="preserve"> (blanc). En fait en afrikaans il y avait l'espèce à gueule large (traduit en Rhinocéros blanc), et l'espèce à gueule pointue (traduit par opposition en Rhinocéros noir), caractéristique anatomique se rapportant à la lèvre supérieure; l'une large et plate adaptée pour brouter l'herbe l'autre en forme de doigt pour arracher le feuillage. Le rhinocéros noir peut atteindre une longueur de 3,50 m, et une hauteur de 1,60 m au garrot, pour un poids de 800 à 1500 kg. Il possède deux cornes d’où son nom d'espèce </w:t>
      </w:r>
      <w:r w:rsidRPr="0047416B">
        <w:rPr>
          <w:i/>
        </w:rPr>
        <w:t>bicornis</w:t>
      </w:r>
      <w:r w:rsidRPr="0047416B">
        <w:t>. Il semble avoir un excellent odorat et une bonne ouïe au détriment d'une vue médiocre (forte myopie). Il est solitaire, et actif principalement au crépuscule et pendant la nuit. Il vit jusqu’à 35 ans dans la nature et entre 30 et 45 ans en captivité.</w:t>
      </w:r>
    </w:p>
    <w:p w:rsidR="00271124" w:rsidRPr="0047416B" w:rsidRDefault="00271124" w:rsidP="00873DF8">
      <w:pPr>
        <w:pStyle w:val="NormalWeb"/>
        <w:spacing w:before="0" w:beforeAutospacing="0" w:after="0" w:afterAutospacing="0"/>
        <w:jc w:val="both"/>
      </w:pPr>
      <w:r w:rsidRPr="0047416B">
        <w:t xml:space="preserve">Jadis, le rhinocéros noir vivait dans toutes les </w:t>
      </w:r>
      <w:hyperlink r:id="rId43" w:tooltip="Savane" w:history="1">
        <w:r w:rsidRPr="0047416B">
          <w:rPr>
            <w:rStyle w:val="Lienhypertexte"/>
            <w:color w:val="auto"/>
            <w:u w:val="none"/>
          </w:rPr>
          <w:t>savanes</w:t>
        </w:r>
      </w:hyperlink>
      <w:r w:rsidRPr="0047416B">
        <w:t xml:space="preserve"> africaines au sud du Sahara à l’exception du bassin du Congo. De nos jours son aire de répartition est limitée par le Cameroun, le Kenya et l’Afrique du Sud. Le rhinocéros noir vit dans les savanes arbustives à épineux ou en lisière des forêts.</w:t>
      </w:r>
    </w:p>
    <w:p w:rsidR="00271124" w:rsidRPr="0047416B" w:rsidRDefault="00271124" w:rsidP="00873DF8">
      <w:pPr>
        <w:pStyle w:val="NormalWeb"/>
        <w:spacing w:before="0" w:beforeAutospacing="0" w:after="0" w:afterAutospacing="0"/>
        <w:jc w:val="both"/>
      </w:pPr>
    </w:p>
    <w:p w:rsidR="00271124" w:rsidRPr="0047416B" w:rsidRDefault="00271124" w:rsidP="00873DF8">
      <w:pPr>
        <w:pStyle w:val="NormalWeb"/>
        <w:spacing w:before="0" w:beforeAutospacing="0" w:after="0" w:afterAutospacing="0"/>
        <w:jc w:val="both"/>
      </w:pPr>
      <w:r w:rsidRPr="0047416B">
        <w:t>Le rhinocéros noir est classé par l’IUCN comme espèce en danger critique d’extinction.</w:t>
      </w:r>
    </w:p>
    <w:p w:rsidR="00271124" w:rsidRPr="0047416B" w:rsidRDefault="00271124" w:rsidP="00873DF8">
      <w:pPr>
        <w:pStyle w:val="NormalWeb"/>
        <w:spacing w:before="0" w:beforeAutospacing="0" w:after="0" w:afterAutospacing="0"/>
        <w:jc w:val="both"/>
      </w:pPr>
      <w:r w:rsidRPr="0047416B">
        <w:t xml:space="preserve">Le </w:t>
      </w:r>
      <w:hyperlink r:id="rId44" w:tooltip="Rhinocéros noir d'Afrique de l'Ouest" w:history="1">
        <w:r w:rsidRPr="0047416B">
          <w:rPr>
            <w:rStyle w:val="Lienhypertexte"/>
            <w:color w:val="auto"/>
            <w:u w:val="none"/>
          </w:rPr>
          <w:t>rhinocéros noir d'Afrique de l'Ouest</w:t>
        </w:r>
      </w:hyperlink>
      <w:r w:rsidRPr="0047416B">
        <w:t xml:space="preserve">, sous-espèce </w:t>
      </w:r>
      <w:r w:rsidRPr="0047416B">
        <w:rPr>
          <w:rStyle w:val="lang-la"/>
          <w:i/>
          <w:iCs/>
          <w:lang w:val="la-Latn"/>
        </w:rPr>
        <w:t>Diceros bicornis longipes</w:t>
      </w:r>
      <w:r w:rsidRPr="0047416B">
        <w:t xml:space="preserve">, est déclarée éteinte le </w:t>
      </w:r>
      <w:hyperlink r:id="rId45" w:tooltip="11 novembre" w:history="1">
        <w:r w:rsidRPr="0047416B">
          <w:rPr>
            <w:rStyle w:val="Lienhypertexte"/>
            <w:color w:val="auto"/>
            <w:u w:val="none"/>
          </w:rPr>
          <w:t>11</w:t>
        </w:r>
      </w:hyperlink>
      <w:r w:rsidRPr="0047416B">
        <w:t xml:space="preserve"> </w:t>
      </w:r>
      <w:hyperlink r:id="rId46" w:tooltip="Novembre 2011" w:history="1">
        <w:r w:rsidRPr="0047416B">
          <w:rPr>
            <w:rStyle w:val="Lienhypertexte"/>
            <w:color w:val="auto"/>
            <w:u w:val="none"/>
          </w:rPr>
          <w:t>novembre</w:t>
        </w:r>
      </w:hyperlink>
      <w:r w:rsidRPr="0047416B">
        <w:t xml:space="preserve"> </w:t>
      </w:r>
      <w:hyperlink r:id="rId47" w:tooltip="2011" w:history="1">
        <w:r w:rsidRPr="0047416B">
          <w:rPr>
            <w:rStyle w:val="Lienhypertexte"/>
            <w:color w:val="auto"/>
            <w:u w:val="none"/>
          </w:rPr>
          <w:t>2011</w:t>
        </w:r>
      </w:hyperlink>
      <w:r w:rsidRPr="0047416B">
        <w:t xml:space="preserve"> par l'</w:t>
      </w:r>
      <w:hyperlink r:id="rId48" w:tooltip="Union internationale pour la conservation de la nature" w:history="1">
        <w:r w:rsidRPr="0047416B">
          <w:rPr>
            <w:rStyle w:val="Lienhypertexte"/>
            <w:color w:val="auto"/>
            <w:u w:val="none"/>
          </w:rPr>
          <w:t>UICN</w:t>
        </w:r>
      </w:hyperlink>
      <w:r w:rsidRPr="0047416B">
        <w:rPr>
          <w:rStyle w:val="Lienhypertexte"/>
          <w:color w:val="auto"/>
          <w:u w:val="none"/>
        </w:rPr>
        <w:t>.</w:t>
      </w:r>
    </w:p>
    <w:p w:rsidR="00271124" w:rsidRPr="0047416B" w:rsidRDefault="00271124" w:rsidP="00873DF8">
      <w:pPr>
        <w:tabs>
          <w:tab w:val="left" w:pos="3969"/>
          <w:tab w:val="left" w:pos="7230"/>
        </w:tabs>
        <w:spacing w:after="0"/>
        <w:rPr>
          <w:rFonts w:ascii="Times New Roman" w:hAnsi="Times New Roman"/>
          <w:sz w:val="24"/>
          <w:szCs w:val="24"/>
        </w:rPr>
      </w:pPr>
    </w:p>
    <w:p w:rsidR="00271124" w:rsidRPr="0047416B" w:rsidRDefault="00271124" w:rsidP="00873DF8">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Classification : Classe Mammalia, Ordre Perissodactyla, Famille Rhinocerocidae, Genre </w:t>
      </w:r>
      <w:r w:rsidRPr="0047416B">
        <w:rPr>
          <w:rFonts w:ascii="Times New Roman" w:hAnsi="Times New Roman"/>
          <w:i/>
          <w:sz w:val="24"/>
          <w:szCs w:val="24"/>
        </w:rPr>
        <w:t>Diceros</w:t>
      </w:r>
    </w:p>
    <w:p w:rsidR="00271124" w:rsidRPr="0047416B" w:rsidRDefault="00271124" w:rsidP="00873DF8">
      <w:pPr>
        <w:pStyle w:val="NormalWeb"/>
        <w:spacing w:before="0" w:beforeAutospacing="0" w:after="0" w:afterAutospacing="0"/>
        <w:jc w:val="both"/>
      </w:pPr>
      <w:r w:rsidRPr="0047416B">
        <w:t xml:space="preserve">3 sous-espèces : </w:t>
      </w:r>
      <w:r w:rsidRPr="0047416B">
        <w:rPr>
          <w:i/>
        </w:rPr>
        <w:t>D. b. minor, D. b. bicornis, D. b. michaeli</w:t>
      </w:r>
    </w:p>
    <w:p w:rsidR="00271124" w:rsidRPr="0047416B" w:rsidRDefault="00271124" w:rsidP="00873DF8">
      <w:pPr>
        <w:tabs>
          <w:tab w:val="left" w:pos="3969"/>
          <w:tab w:val="left" w:pos="7230"/>
        </w:tabs>
        <w:spacing w:after="0"/>
        <w:rPr>
          <w:rFonts w:ascii="Times New Roman" w:hAnsi="Times New Roman"/>
          <w:sz w:val="24"/>
          <w:szCs w:val="24"/>
        </w:rPr>
      </w:pPr>
    </w:p>
    <w:p w:rsidR="00271124" w:rsidRPr="0047416B" w:rsidRDefault="00271124" w:rsidP="00873DF8">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t xml:space="preserve">                                            Inv. A-9225/1892-60</w:t>
      </w:r>
    </w:p>
    <w:p w:rsidR="00271124" w:rsidRPr="0047416B" w:rsidRDefault="00271124" w:rsidP="00873DF8">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951E99" w:rsidRPr="0047416B">
        <w:rPr>
          <w:rFonts w:ascii="Times New Roman" w:hAnsi="Times New Roman"/>
          <w:sz w:val="24"/>
          <w:szCs w:val="24"/>
        </w:rPr>
        <w:t xml:space="preserve">d’AC </w:t>
      </w:r>
      <w:r w:rsidRPr="0047416B">
        <w:rPr>
          <w:rFonts w:ascii="Times New Roman" w:hAnsi="Times New Roman"/>
          <w:sz w:val="24"/>
          <w:szCs w:val="24"/>
        </w:rPr>
        <w:t>le 28/03/1892</w:t>
      </w:r>
    </w:p>
    <w:p w:rsidR="00271124" w:rsidRPr="0047416B" w:rsidRDefault="00951E99" w:rsidP="00873DF8">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Provenant d</w:t>
      </w:r>
      <w:r w:rsidR="00271124" w:rsidRPr="0047416B">
        <w:rPr>
          <w:rFonts w:ascii="Times New Roman" w:hAnsi="Times New Roman"/>
          <w:sz w:val="24"/>
          <w:szCs w:val="24"/>
        </w:rPr>
        <w:t>e la ménagerie</w:t>
      </w:r>
    </w:p>
    <w:p w:rsidR="00951E99" w:rsidRPr="0047416B" w:rsidRDefault="00951E99" w:rsidP="00873DF8">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Rhinocéros bicorne de Nubie</w:t>
      </w:r>
      <w:r w:rsidR="00AF24A2" w:rsidRPr="0047416B">
        <w:rPr>
          <w:rFonts w:ascii="Times New Roman" w:hAnsi="Times New Roman"/>
          <w:sz w:val="24"/>
          <w:szCs w:val="24"/>
        </w:rPr>
        <w:t xml:space="preserve"> femelle</w:t>
      </w:r>
    </w:p>
    <w:p w:rsidR="00951E99" w:rsidRPr="0047416B" w:rsidRDefault="00AC6547" w:rsidP="00873DF8">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Date d’Entrée à la ménagerie le 22 juin 1880</w:t>
      </w:r>
      <w:r w:rsidR="00951E99" w:rsidRPr="0047416B">
        <w:rPr>
          <w:rFonts w:ascii="Times New Roman" w:hAnsi="Times New Roman"/>
          <w:sz w:val="24"/>
          <w:szCs w:val="24"/>
        </w:rPr>
        <w:t xml:space="preserve"> n° 55</w:t>
      </w:r>
      <w:r w:rsidR="0047416B" w:rsidRPr="0047416B">
        <w:rPr>
          <w:rFonts w:ascii="Times New Roman" w:hAnsi="Times New Roman"/>
          <w:sz w:val="24"/>
          <w:szCs w:val="24"/>
        </w:rPr>
        <w:t>, acquis à M. Reiche</w:t>
      </w:r>
    </w:p>
    <w:p w:rsidR="00271124" w:rsidRPr="0047416B" w:rsidRDefault="00AC6547" w:rsidP="00873DF8">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Date de </w:t>
      </w:r>
      <w:r w:rsidR="00951E99" w:rsidRPr="0047416B">
        <w:rPr>
          <w:rFonts w:ascii="Times New Roman" w:hAnsi="Times New Roman"/>
          <w:sz w:val="24"/>
          <w:szCs w:val="24"/>
        </w:rPr>
        <w:t xml:space="preserve">Sortie le 24/03/1892 </w:t>
      </w:r>
      <w:r w:rsidR="00271124" w:rsidRPr="0047416B">
        <w:rPr>
          <w:rFonts w:ascii="Times New Roman" w:hAnsi="Times New Roman"/>
          <w:sz w:val="24"/>
          <w:szCs w:val="24"/>
        </w:rPr>
        <w:t>F</w:t>
      </w:r>
      <w:r w:rsidRPr="0047416B">
        <w:rPr>
          <w:rFonts w:ascii="Times New Roman" w:hAnsi="Times New Roman"/>
          <w:sz w:val="24"/>
          <w:szCs w:val="24"/>
        </w:rPr>
        <w:t xml:space="preserve">emelle </w:t>
      </w:r>
      <w:r w:rsidR="00271124" w:rsidRPr="0047416B">
        <w:rPr>
          <w:rFonts w:ascii="Times New Roman" w:hAnsi="Times New Roman"/>
          <w:sz w:val="24"/>
          <w:szCs w:val="24"/>
        </w:rPr>
        <w:t>n</w:t>
      </w:r>
      <w:r w:rsidR="00951E99" w:rsidRPr="0047416B">
        <w:rPr>
          <w:rFonts w:ascii="Times New Roman" w:hAnsi="Times New Roman"/>
          <w:sz w:val="24"/>
          <w:szCs w:val="24"/>
        </w:rPr>
        <w:t>°</w:t>
      </w:r>
      <w:r w:rsidR="00AF24A2" w:rsidRPr="0047416B">
        <w:rPr>
          <w:rFonts w:ascii="Times New Roman" w:hAnsi="Times New Roman"/>
          <w:sz w:val="24"/>
          <w:szCs w:val="24"/>
        </w:rPr>
        <w:t xml:space="preserve"> </w:t>
      </w:r>
      <w:r w:rsidR="00951E99" w:rsidRPr="0047416B">
        <w:rPr>
          <w:rFonts w:ascii="Times New Roman" w:hAnsi="Times New Roman"/>
          <w:sz w:val="24"/>
          <w:szCs w:val="24"/>
        </w:rPr>
        <w:t>619</w:t>
      </w:r>
      <w:r w:rsidR="00271124" w:rsidRPr="0047416B">
        <w:rPr>
          <w:rFonts w:ascii="Times New Roman" w:hAnsi="Times New Roman"/>
          <w:sz w:val="24"/>
          <w:szCs w:val="24"/>
        </w:rPr>
        <w:t>.</w:t>
      </w:r>
    </w:p>
    <w:p w:rsidR="00271124" w:rsidRPr="0047416B" w:rsidRDefault="00271124" w:rsidP="00873DF8">
      <w:pPr>
        <w:tabs>
          <w:tab w:val="left" w:pos="3969"/>
          <w:tab w:val="left" w:pos="7230"/>
        </w:tabs>
        <w:spacing w:after="0"/>
        <w:rPr>
          <w:rFonts w:ascii="Times New Roman" w:hAnsi="Times New Roman"/>
        </w:rPr>
      </w:pPr>
    </w:p>
    <w:p w:rsidR="00AF24A2" w:rsidRPr="0047416B" w:rsidRDefault="00AF24A2" w:rsidP="00AF24A2">
      <w:pPr>
        <w:tabs>
          <w:tab w:val="left" w:pos="3969"/>
          <w:tab w:val="left" w:pos="7230"/>
        </w:tabs>
        <w:spacing w:after="0"/>
        <w:rPr>
          <w:rFonts w:ascii="Times New Roman" w:hAnsi="Times New Roman"/>
        </w:rPr>
      </w:pPr>
      <w:r w:rsidRPr="0047416B">
        <w:rPr>
          <w:rFonts w:ascii="Times New Roman" w:hAnsi="Times New Roman"/>
        </w:rPr>
        <w:br w:type="page"/>
      </w:r>
      <w:r w:rsidR="0047416B" w:rsidRPr="0047416B">
        <w:rPr>
          <w:noProof/>
          <w:lang w:eastAsia="fr-FR"/>
        </w:rPr>
        <w:lastRenderedPageBreak/>
        <w:drawing>
          <wp:anchor distT="0" distB="0" distL="114300" distR="114300" simplePos="0" relativeHeight="251666432" behindDoc="1" locked="0" layoutInCell="1" allowOverlap="1">
            <wp:simplePos x="0" y="0"/>
            <wp:positionH relativeFrom="column">
              <wp:posOffset>2018665</wp:posOffset>
            </wp:positionH>
            <wp:positionV relativeFrom="paragraph">
              <wp:posOffset>-6350</wp:posOffset>
            </wp:positionV>
            <wp:extent cx="1720850" cy="1266825"/>
            <wp:effectExtent l="0" t="0" r="0" b="9525"/>
            <wp:wrapNone/>
            <wp:docPr id="8" name="Image 3"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de cette image, également commentée ci-aprè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0" cy="1266825"/>
                    </a:xfrm>
                    <a:prstGeom prst="rect">
                      <a:avLst/>
                    </a:prstGeom>
                    <a:noFill/>
                  </pic:spPr>
                </pic:pic>
              </a:graphicData>
            </a:graphic>
            <wp14:sizeRelH relativeFrom="page">
              <wp14:pctWidth>0</wp14:pctWidth>
            </wp14:sizeRelH>
            <wp14:sizeRelV relativeFrom="page">
              <wp14:pctHeight>0</wp14:pctHeight>
            </wp14:sizeRelV>
          </wp:anchor>
        </w:drawing>
      </w:r>
    </w:p>
    <w:p w:rsidR="00AF24A2" w:rsidRPr="0047416B" w:rsidRDefault="00AF24A2" w:rsidP="00AF24A2">
      <w:pPr>
        <w:tabs>
          <w:tab w:val="left" w:pos="3969"/>
          <w:tab w:val="left" w:pos="7230"/>
        </w:tabs>
        <w:spacing w:after="0"/>
        <w:rPr>
          <w:rFonts w:ascii="Times New Roman" w:hAnsi="Times New Roman"/>
        </w:rPr>
      </w:pPr>
    </w:p>
    <w:p w:rsidR="00AF24A2" w:rsidRPr="0047416B" w:rsidRDefault="00AF24A2" w:rsidP="00AF24A2">
      <w:pPr>
        <w:tabs>
          <w:tab w:val="left" w:pos="3969"/>
          <w:tab w:val="left" w:pos="7230"/>
        </w:tabs>
        <w:spacing w:after="0"/>
        <w:rPr>
          <w:rFonts w:ascii="Times New Roman" w:hAnsi="Times New Roman"/>
        </w:rPr>
      </w:pPr>
    </w:p>
    <w:p w:rsidR="00AF24A2" w:rsidRPr="0047416B" w:rsidRDefault="00AF24A2" w:rsidP="00AF24A2">
      <w:pPr>
        <w:tabs>
          <w:tab w:val="left" w:pos="3969"/>
          <w:tab w:val="left" w:pos="7230"/>
        </w:tabs>
        <w:spacing w:after="0"/>
        <w:rPr>
          <w:rFonts w:ascii="Times New Roman" w:hAnsi="Times New Roman"/>
        </w:rPr>
      </w:pPr>
    </w:p>
    <w:p w:rsidR="00AF24A2" w:rsidRPr="0047416B" w:rsidRDefault="00AF24A2" w:rsidP="00AF24A2">
      <w:pPr>
        <w:tabs>
          <w:tab w:val="left" w:pos="3969"/>
          <w:tab w:val="left" w:pos="7230"/>
        </w:tabs>
        <w:spacing w:after="0"/>
        <w:rPr>
          <w:rFonts w:ascii="Times New Roman" w:hAnsi="Times New Roman"/>
        </w:rPr>
      </w:pPr>
    </w:p>
    <w:p w:rsidR="00AF24A2" w:rsidRPr="0047416B" w:rsidRDefault="00AF24A2" w:rsidP="00AF24A2">
      <w:pPr>
        <w:tabs>
          <w:tab w:val="left" w:pos="3969"/>
          <w:tab w:val="left" w:pos="7230"/>
        </w:tabs>
        <w:spacing w:after="0"/>
        <w:rPr>
          <w:rFonts w:ascii="Times New Roman" w:hAnsi="Times New Roman"/>
        </w:rPr>
      </w:pPr>
    </w:p>
    <w:p w:rsidR="00271124" w:rsidRPr="0047416B" w:rsidRDefault="00271124" w:rsidP="0072698D">
      <w:pPr>
        <w:tabs>
          <w:tab w:val="left" w:pos="3969"/>
          <w:tab w:val="left" w:pos="7230"/>
        </w:tabs>
        <w:spacing w:after="0"/>
        <w:rPr>
          <w:rFonts w:ascii="Times New Roman" w:hAnsi="Times New Roman"/>
        </w:rPr>
      </w:pPr>
    </w:p>
    <w:p w:rsidR="00271124" w:rsidRPr="0047416B" w:rsidRDefault="00271124" w:rsidP="00383F84">
      <w:pPr>
        <w:tabs>
          <w:tab w:val="left" w:pos="3969"/>
          <w:tab w:val="left" w:pos="7230"/>
        </w:tabs>
        <w:spacing w:after="0"/>
        <w:rPr>
          <w:rFonts w:ascii="Times New Roman" w:hAnsi="Times New Roman"/>
        </w:rPr>
      </w:pPr>
    </w:p>
    <w:p w:rsidR="00271124" w:rsidRPr="0047416B" w:rsidRDefault="00271124" w:rsidP="00383F84">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Antilope cervicapre </w:t>
      </w:r>
      <w:r w:rsidRPr="0047416B">
        <w:rPr>
          <w:rFonts w:ascii="Times New Roman" w:hAnsi="Times New Roman"/>
          <w:b/>
          <w:sz w:val="40"/>
          <w:szCs w:val="48"/>
        </w:rPr>
        <w:t>(Blackbuck)</w:t>
      </w:r>
      <w:r w:rsidRPr="0047416B">
        <w:rPr>
          <w:rFonts w:ascii="Times New Roman" w:hAnsi="Times New Roman"/>
          <w:sz w:val="18"/>
        </w:rPr>
        <w:t xml:space="preserve"> </w:t>
      </w:r>
    </w:p>
    <w:p w:rsidR="00271124" w:rsidRPr="0047416B" w:rsidRDefault="00271124" w:rsidP="00383F84">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Antilope cervicapra</w:t>
      </w:r>
    </w:p>
    <w:p w:rsidR="00271124" w:rsidRPr="0047416B" w:rsidRDefault="00271124" w:rsidP="00383F84">
      <w:pPr>
        <w:tabs>
          <w:tab w:val="left" w:pos="3969"/>
          <w:tab w:val="left" w:pos="7230"/>
        </w:tabs>
        <w:spacing w:after="0"/>
        <w:rPr>
          <w:rFonts w:ascii="Times New Roman" w:hAnsi="Times New Roman"/>
          <w:i/>
          <w:sz w:val="24"/>
          <w:szCs w:val="24"/>
        </w:rPr>
      </w:pPr>
    </w:p>
    <w:p w:rsidR="00271124" w:rsidRPr="0047416B" w:rsidRDefault="00271124" w:rsidP="0084491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Appelée anciennement Antilope à Bézoard elle est aussi également appelée Antilope indienne. Le mâle à la robe foncée, mesure entre 74 et </w:t>
      </w:r>
      <w:r w:rsidRPr="0047416B">
        <w:rPr>
          <w:rStyle w:val="nowrap"/>
          <w:rFonts w:ascii="Times New Roman" w:hAnsi="Times New Roman"/>
          <w:sz w:val="24"/>
          <w:szCs w:val="24"/>
        </w:rPr>
        <w:t>84 cm au garrot</w:t>
      </w:r>
      <w:r w:rsidRPr="0047416B">
        <w:rPr>
          <w:rFonts w:ascii="Times New Roman" w:hAnsi="Times New Roman"/>
          <w:sz w:val="24"/>
          <w:szCs w:val="24"/>
        </w:rPr>
        <w:t xml:space="preserve">, et a un poids allant de 32 à </w:t>
      </w:r>
      <w:r w:rsidRPr="0047416B">
        <w:rPr>
          <w:rStyle w:val="nowrap"/>
          <w:rFonts w:ascii="Times New Roman" w:hAnsi="Times New Roman"/>
          <w:sz w:val="24"/>
          <w:szCs w:val="24"/>
        </w:rPr>
        <w:t>43 kg</w:t>
      </w:r>
      <w:r w:rsidRPr="0047416B">
        <w:rPr>
          <w:rFonts w:ascii="Times New Roman" w:hAnsi="Times New Roman"/>
          <w:sz w:val="24"/>
          <w:szCs w:val="24"/>
        </w:rPr>
        <w:t xml:space="preserve">. La femelle de couleur beige/fauve, est plus petite et plus mince, sa taille varie de 64 à </w:t>
      </w:r>
      <w:r w:rsidRPr="0047416B">
        <w:rPr>
          <w:rStyle w:val="nowrap"/>
          <w:rFonts w:ascii="Times New Roman" w:hAnsi="Times New Roman"/>
          <w:sz w:val="24"/>
          <w:szCs w:val="24"/>
        </w:rPr>
        <w:t xml:space="preserve">74 cm </w:t>
      </w:r>
      <w:r w:rsidRPr="0047416B">
        <w:rPr>
          <w:rFonts w:ascii="Times New Roman" w:hAnsi="Times New Roman"/>
          <w:sz w:val="24"/>
          <w:szCs w:val="24"/>
        </w:rPr>
        <w:t xml:space="preserve">pour un poids oscillant entre 25 et </w:t>
      </w:r>
      <w:r w:rsidRPr="0047416B">
        <w:rPr>
          <w:rStyle w:val="nowrap"/>
          <w:rFonts w:ascii="Times New Roman" w:hAnsi="Times New Roman"/>
          <w:sz w:val="24"/>
          <w:szCs w:val="24"/>
        </w:rPr>
        <w:t>35 kg</w:t>
      </w:r>
      <w:r w:rsidRPr="0047416B">
        <w:rPr>
          <w:rFonts w:ascii="Times New Roman" w:hAnsi="Times New Roman"/>
          <w:sz w:val="24"/>
          <w:szCs w:val="24"/>
        </w:rPr>
        <w:t xml:space="preserve">. Seul le mâle porte des cornes annelées et torsadées en </w:t>
      </w:r>
      <w:hyperlink r:id="rId50" w:tooltip="Spirale" w:history="1">
        <w:r w:rsidRPr="0047416B">
          <w:rPr>
            <w:rStyle w:val="Lienhypertexte"/>
            <w:rFonts w:ascii="Times New Roman" w:hAnsi="Times New Roman"/>
            <w:color w:val="auto"/>
            <w:sz w:val="24"/>
            <w:szCs w:val="24"/>
            <w:u w:val="none"/>
          </w:rPr>
          <w:t>spirale</w:t>
        </w:r>
      </w:hyperlink>
      <w:r w:rsidRPr="0047416B">
        <w:rPr>
          <w:rFonts w:ascii="Times New Roman" w:hAnsi="Times New Roman"/>
          <w:sz w:val="24"/>
          <w:szCs w:val="24"/>
        </w:rPr>
        <w:t>.</w:t>
      </w:r>
      <w:r w:rsidRPr="0047416B">
        <w:t xml:space="preserve"> </w:t>
      </w:r>
      <w:r w:rsidRPr="0047416B">
        <w:rPr>
          <w:rFonts w:ascii="Times New Roman" w:hAnsi="Times New Roman"/>
          <w:sz w:val="24"/>
          <w:szCs w:val="24"/>
        </w:rPr>
        <w:t>Cette petite antilope vive et légère, aux longues pattes, est parfaitement adaptée pour la course. Le guépard indien, son principal prédateur, bien qu’aussi rapide, est moins endurant qu’elle et ne peut espérer la capturer que sur de très courtes distances. Elle peut vivre une douzaine d'années dans la nature, mais jusqu'à 18 ans en captivité.</w:t>
      </w:r>
    </w:p>
    <w:p w:rsidR="00271124" w:rsidRPr="0047416B" w:rsidRDefault="00271124" w:rsidP="0084491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Cette espèce est présente naturellement en </w:t>
      </w:r>
      <w:hyperlink r:id="rId51" w:tooltip="Inde" w:history="1">
        <w:r w:rsidRPr="0047416B">
          <w:rPr>
            <w:rStyle w:val="Lienhypertexte"/>
            <w:rFonts w:ascii="Times New Roman" w:hAnsi="Times New Roman"/>
            <w:color w:val="auto"/>
            <w:sz w:val="24"/>
            <w:szCs w:val="24"/>
            <w:u w:val="none"/>
          </w:rPr>
          <w:t>Inde</w:t>
        </w:r>
      </w:hyperlink>
      <w:r w:rsidRPr="0047416B">
        <w:rPr>
          <w:rFonts w:ascii="Times New Roman" w:hAnsi="Times New Roman"/>
          <w:sz w:val="24"/>
          <w:szCs w:val="24"/>
        </w:rPr>
        <w:t xml:space="preserve">, au </w:t>
      </w:r>
      <w:hyperlink r:id="rId52" w:tooltip="Népal" w:history="1">
        <w:r w:rsidRPr="0047416B">
          <w:rPr>
            <w:rStyle w:val="Lienhypertexte"/>
            <w:rFonts w:ascii="Times New Roman" w:hAnsi="Times New Roman"/>
            <w:color w:val="auto"/>
            <w:sz w:val="24"/>
            <w:szCs w:val="24"/>
            <w:u w:val="none"/>
          </w:rPr>
          <w:t>Népal</w:t>
        </w:r>
      </w:hyperlink>
      <w:r w:rsidRPr="0047416B">
        <w:rPr>
          <w:rFonts w:ascii="Times New Roman" w:hAnsi="Times New Roman"/>
          <w:sz w:val="24"/>
          <w:szCs w:val="24"/>
        </w:rPr>
        <w:t xml:space="preserve"> et au </w:t>
      </w:r>
      <w:hyperlink r:id="rId53" w:tooltip="Pakistan" w:history="1">
        <w:r w:rsidRPr="0047416B">
          <w:rPr>
            <w:rStyle w:val="Lienhypertexte"/>
            <w:rFonts w:ascii="Times New Roman" w:hAnsi="Times New Roman"/>
            <w:color w:val="auto"/>
            <w:sz w:val="24"/>
            <w:szCs w:val="24"/>
            <w:u w:val="none"/>
          </w:rPr>
          <w:t>Pakistan</w:t>
        </w:r>
      </w:hyperlink>
      <w:r w:rsidRPr="0047416B">
        <w:rPr>
          <w:rFonts w:ascii="Times New Roman" w:hAnsi="Times New Roman"/>
          <w:sz w:val="24"/>
          <w:szCs w:val="24"/>
        </w:rPr>
        <w:t xml:space="preserve">. Cependant, elle a aussi été introduite dans la nature aux </w:t>
      </w:r>
      <w:hyperlink r:id="rId54" w:tooltip="États-Unis" w:history="1">
        <w:r w:rsidRPr="0047416B">
          <w:rPr>
            <w:rStyle w:val="Lienhypertexte"/>
            <w:rFonts w:ascii="Times New Roman" w:hAnsi="Times New Roman"/>
            <w:color w:val="auto"/>
            <w:sz w:val="24"/>
            <w:szCs w:val="24"/>
            <w:u w:val="none"/>
          </w:rPr>
          <w:t>États-Unis</w:t>
        </w:r>
      </w:hyperlink>
      <w:r w:rsidRPr="0047416B">
        <w:rPr>
          <w:rFonts w:ascii="Times New Roman" w:hAnsi="Times New Roman"/>
          <w:sz w:val="24"/>
          <w:szCs w:val="24"/>
        </w:rPr>
        <w:t xml:space="preserve">, et en </w:t>
      </w:r>
      <w:hyperlink r:id="rId55" w:tooltip="Argentine" w:history="1">
        <w:r w:rsidRPr="0047416B">
          <w:rPr>
            <w:rStyle w:val="Lienhypertexte"/>
            <w:rFonts w:ascii="Times New Roman" w:hAnsi="Times New Roman"/>
            <w:color w:val="auto"/>
            <w:sz w:val="24"/>
            <w:szCs w:val="24"/>
            <w:u w:val="none"/>
          </w:rPr>
          <w:t>Argentine</w:t>
        </w:r>
      </w:hyperlink>
      <w:r w:rsidRPr="0047416B">
        <w:rPr>
          <w:rFonts w:ascii="Times New Roman" w:hAnsi="Times New Roman"/>
          <w:sz w:val="24"/>
          <w:szCs w:val="24"/>
        </w:rPr>
        <w:t>. Elle vit en harde dans les grandes plaines herbeuses, les bois clairs, et les semi-déserts.</w:t>
      </w:r>
    </w:p>
    <w:p w:rsidR="00271124" w:rsidRPr="0047416B" w:rsidRDefault="00271124" w:rsidP="0028792C">
      <w:pPr>
        <w:pStyle w:val="NormalWeb"/>
        <w:spacing w:before="0" w:beforeAutospacing="0" w:after="0" w:afterAutospacing="0"/>
        <w:jc w:val="both"/>
      </w:pPr>
    </w:p>
    <w:p w:rsidR="00271124" w:rsidRPr="0047416B" w:rsidRDefault="00271124" w:rsidP="0028792C">
      <w:pPr>
        <w:pStyle w:val="NormalWeb"/>
        <w:spacing w:before="0" w:beforeAutospacing="0" w:after="0" w:afterAutospacing="0"/>
        <w:jc w:val="both"/>
      </w:pPr>
      <w:r w:rsidRPr="0047416B">
        <w:t>Au milieu du XX</w:t>
      </w:r>
      <w:r w:rsidRPr="0047416B">
        <w:rPr>
          <w:vertAlign w:val="superscript"/>
        </w:rPr>
        <w:t>e</w:t>
      </w:r>
      <w:r w:rsidRPr="0047416B">
        <w:t xml:space="preserve"> siècle, elle a failli disparaître à cause de la chasse intensive. Mais depuis plusieurs années sa population est en hausse.</w:t>
      </w:r>
      <w:r w:rsidR="00E82196" w:rsidRPr="0047416B">
        <w:t xml:space="preserve"> Cependant son statut conservatoire UICN déclare l’espèce comme quasi menacée.</w:t>
      </w:r>
    </w:p>
    <w:p w:rsidR="00271124" w:rsidRPr="0047416B" w:rsidRDefault="00271124" w:rsidP="0028792C">
      <w:pPr>
        <w:pStyle w:val="NormalWeb"/>
        <w:spacing w:before="0" w:beforeAutospacing="0" w:after="0" w:afterAutospacing="0"/>
      </w:pPr>
    </w:p>
    <w:p w:rsidR="00271124" w:rsidRPr="0047416B" w:rsidRDefault="00271124" w:rsidP="00A419B4">
      <w:pPr>
        <w:pStyle w:val="NormalWeb"/>
        <w:spacing w:before="0" w:beforeAutospacing="0" w:after="0" w:afterAutospacing="0"/>
        <w:jc w:val="both"/>
      </w:pPr>
      <w:r w:rsidRPr="0047416B">
        <w:t xml:space="preserve">Classification : Classe Mammalia, Ordre Artiodactyla, Famille Bovidae, sous famille Antilopinae,  Genre </w:t>
      </w:r>
      <w:r w:rsidRPr="0047416B">
        <w:rPr>
          <w:i/>
        </w:rPr>
        <w:t>Antilope</w:t>
      </w:r>
      <w:r w:rsidRPr="0047416B">
        <w:t xml:space="preserve"> (seul représentant)</w:t>
      </w:r>
    </w:p>
    <w:p w:rsidR="00271124" w:rsidRPr="0047416B" w:rsidRDefault="00271124" w:rsidP="00A419B4">
      <w:pPr>
        <w:pStyle w:val="NormalWeb"/>
        <w:spacing w:before="0" w:beforeAutospacing="0" w:after="0" w:afterAutospacing="0"/>
        <w:jc w:val="both"/>
      </w:pPr>
      <w:r w:rsidRPr="0047416B">
        <w:t xml:space="preserve">4 sous espèces : </w:t>
      </w:r>
      <w:r w:rsidRPr="0047416B">
        <w:rPr>
          <w:i/>
        </w:rPr>
        <w:t>A. c. cervicapra, A. c. rajputanae, A. c. centralis, A. c. rupicapra</w:t>
      </w:r>
    </w:p>
    <w:p w:rsidR="00271124" w:rsidRPr="0047416B" w:rsidRDefault="00271124" w:rsidP="00A419B4">
      <w:pPr>
        <w:pStyle w:val="NormalWeb"/>
        <w:spacing w:before="0" w:beforeAutospacing="0" w:after="0" w:afterAutospacing="0"/>
        <w:jc w:val="both"/>
      </w:pPr>
    </w:p>
    <w:p w:rsidR="00271124" w:rsidRPr="0047416B" w:rsidRDefault="00271124" w:rsidP="00A91001">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1923-2455</w:t>
      </w:r>
    </w:p>
    <w:p w:rsidR="00271124" w:rsidRPr="0047416B" w:rsidRDefault="00271124" w:rsidP="00A91001">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AC6547" w:rsidRPr="0047416B">
        <w:rPr>
          <w:rFonts w:ascii="Times New Roman" w:hAnsi="Times New Roman"/>
          <w:sz w:val="24"/>
          <w:szCs w:val="24"/>
        </w:rPr>
        <w:t xml:space="preserve">d’AC </w:t>
      </w:r>
      <w:r w:rsidRPr="0047416B">
        <w:rPr>
          <w:rFonts w:ascii="Times New Roman" w:hAnsi="Times New Roman"/>
          <w:sz w:val="24"/>
          <w:szCs w:val="24"/>
        </w:rPr>
        <w:t>le 17 novembre 1923.</w:t>
      </w:r>
    </w:p>
    <w:p w:rsidR="00271124" w:rsidRPr="0047416B" w:rsidRDefault="00AC6547" w:rsidP="00A91001">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Provenant de la </w:t>
      </w:r>
      <w:r w:rsidR="00271124" w:rsidRPr="0047416B">
        <w:rPr>
          <w:rFonts w:ascii="Times New Roman" w:hAnsi="Times New Roman"/>
          <w:sz w:val="24"/>
          <w:szCs w:val="24"/>
        </w:rPr>
        <w:t>ménagerie</w:t>
      </w:r>
    </w:p>
    <w:p w:rsidR="00972317" w:rsidRPr="0047416B" w:rsidRDefault="00972317" w:rsidP="00A91001">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Antilope à Bézoard, né à la ménagerie</w:t>
      </w:r>
    </w:p>
    <w:p w:rsidR="00271124" w:rsidRPr="0047416B" w:rsidRDefault="00972317" w:rsidP="00A91001">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Date d’Entrée </w:t>
      </w:r>
      <w:r w:rsidRPr="0047416B">
        <w:rPr>
          <w:rFonts w:ascii="Times New Roman" w:hAnsi="Times New Roman"/>
          <w:sz w:val="24"/>
          <w:szCs w:val="24"/>
        </w:rPr>
        <w:t>le 16 novembre 1923 n° 114</w:t>
      </w:r>
      <w:r w:rsidRPr="0047416B">
        <w:rPr>
          <w:rFonts w:ascii="Times New Roman" w:hAnsi="Times New Roman"/>
          <w:sz w:val="24"/>
          <w:szCs w:val="24"/>
        </w:rPr>
        <w:t xml:space="preserve">, </w:t>
      </w:r>
    </w:p>
    <w:p w:rsidR="00271124" w:rsidRPr="0047416B" w:rsidRDefault="00271124" w:rsidP="00A91001">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Mort le 17 novembre 1923 </w:t>
      </w:r>
      <w:r w:rsidR="00AC6547" w:rsidRPr="0047416B">
        <w:rPr>
          <w:rFonts w:ascii="Times New Roman" w:hAnsi="Times New Roman"/>
          <w:sz w:val="24"/>
          <w:szCs w:val="24"/>
        </w:rPr>
        <w:t>(1923-2455)</w:t>
      </w:r>
    </w:p>
    <w:p w:rsidR="00271124" w:rsidRPr="0047416B" w:rsidRDefault="00271124" w:rsidP="00A91001">
      <w:pPr>
        <w:tabs>
          <w:tab w:val="left" w:pos="3969"/>
          <w:tab w:val="left" w:pos="7230"/>
        </w:tabs>
        <w:spacing w:after="0"/>
        <w:rPr>
          <w:rFonts w:ascii="Times New Roman" w:hAnsi="Times New Roman"/>
        </w:rPr>
      </w:pPr>
    </w:p>
    <w:p w:rsidR="00271124" w:rsidRPr="0047416B" w:rsidRDefault="00271124" w:rsidP="00A91001">
      <w:pPr>
        <w:tabs>
          <w:tab w:val="left" w:pos="3969"/>
          <w:tab w:val="left" w:pos="7230"/>
        </w:tabs>
        <w:spacing w:after="0"/>
        <w:rPr>
          <w:rFonts w:ascii="Times New Roman" w:hAnsi="Times New Roman"/>
        </w:rPr>
      </w:pPr>
    </w:p>
    <w:p w:rsidR="00271124" w:rsidRPr="0047416B" w:rsidRDefault="00271124" w:rsidP="00383F84">
      <w:pPr>
        <w:tabs>
          <w:tab w:val="left" w:pos="3969"/>
          <w:tab w:val="left" w:pos="7230"/>
        </w:tabs>
        <w:spacing w:after="0"/>
        <w:rPr>
          <w:rFonts w:ascii="Times New Roman" w:hAnsi="Times New Roman"/>
        </w:rPr>
      </w:pPr>
    </w:p>
    <w:p w:rsidR="00271124" w:rsidRPr="0047416B" w:rsidRDefault="00271124" w:rsidP="00873DF8">
      <w:pPr>
        <w:tabs>
          <w:tab w:val="left" w:pos="3969"/>
          <w:tab w:val="left" w:pos="7230"/>
        </w:tabs>
        <w:spacing w:after="0"/>
        <w:jc w:val="both"/>
        <w:rPr>
          <w:rFonts w:ascii="Times New Roman" w:hAnsi="Times New Roman"/>
        </w:rPr>
      </w:pPr>
      <w:r w:rsidRPr="0047416B">
        <w:rPr>
          <w:rFonts w:ascii="Times New Roman" w:hAnsi="Times New Roman"/>
        </w:rPr>
        <w:br w:type="page"/>
      </w:r>
    </w:p>
    <w:p w:rsidR="00271124" w:rsidRPr="0047416B" w:rsidRDefault="0047416B" w:rsidP="00FC2383">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49024" behindDoc="0" locked="0" layoutInCell="1" allowOverlap="1">
            <wp:simplePos x="0" y="0"/>
            <wp:positionH relativeFrom="column">
              <wp:posOffset>2057400</wp:posOffset>
            </wp:positionH>
            <wp:positionV relativeFrom="paragraph">
              <wp:posOffset>-516255</wp:posOffset>
            </wp:positionV>
            <wp:extent cx="1590675" cy="2124075"/>
            <wp:effectExtent l="0" t="0" r="9525" b="9525"/>
            <wp:wrapNone/>
            <wp:docPr id="9" name="Image 6"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de cette image, également commentée ci-aprè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90675" cy="212407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FC2383">
      <w:pPr>
        <w:tabs>
          <w:tab w:val="left" w:pos="3969"/>
          <w:tab w:val="left" w:pos="7230"/>
        </w:tabs>
        <w:spacing w:after="0"/>
        <w:rPr>
          <w:rFonts w:ascii="Times New Roman" w:hAnsi="Times New Roman"/>
        </w:rPr>
      </w:pPr>
    </w:p>
    <w:p w:rsidR="00271124" w:rsidRPr="0047416B" w:rsidRDefault="00271124" w:rsidP="00FC2383">
      <w:pPr>
        <w:tabs>
          <w:tab w:val="left" w:pos="3969"/>
          <w:tab w:val="left" w:pos="7230"/>
        </w:tabs>
        <w:spacing w:after="0"/>
        <w:rPr>
          <w:rFonts w:ascii="Times New Roman" w:hAnsi="Times New Roman"/>
        </w:rPr>
      </w:pPr>
    </w:p>
    <w:p w:rsidR="00271124" w:rsidRPr="0047416B" w:rsidRDefault="00271124" w:rsidP="00FC2383">
      <w:pPr>
        <w:tabs>
          <w:tab w:val="left" w:pos="3969"/>
          <w:tab w:val="left" w:pos="7230"/>
        </w:tabs>
        <w:spacing w:after="0"/>
        <w:rPr>
          <w:rFonts w:ascii="Times New Roman" w:hAnsi="Times New Roman"/>
        </w:rPr>
      </w:pPr>
    </w:p>
    <w:p w:rsidR="00271124" w:rsidRPr="0047416B" w:rsidRDefault="00271124" w:rsidP="00FC2383">
      <w:pPr>
        <w:tabs>
          <w:tab w:val="left" w:pos="3969"/>
          <w:tab w:val="left" w:pos="7230"/>
        </w:tabs>
        <w:spacing w:after="0"/>
        <w:rPr>
          <w:rFonts w:ascii="Times New Roman" w:hAnsi="Times New Roman"/>
        </w:rPr>
      </w:pPr>
    </w:p>
    <w:p w:rsidR="00271124" w:rsidRPr="0047416B" w:rsidRDefault="00271124" w:rsidP="00FC2383">
      <w:pPr>
        <w:tabs>
          <w:tab w:val="left" w:pos="3969"/>
          <w:tab w:val="left" w:pos="7230"/>
        </w:tabs>
        <w:spacing w:after="0"/>
        <w:rPr>
          <w:rFonts w:ascii="Times New Roman" w:hAnsi="Times New Roman"/>
        </w:rPr>
      </w:pPr>
    </w:p>
    <w:p w:rsidR="00271124" w:rsidRPr="0047416B" w:rsidRDefault="00271124" w:rsidP="00383F84">
      <w:pPr>
        <w:tabs>
          <w:tab w:val="left" w:pos="3969"/>
          <w:tab w:val="left" w:pos="7230"/>
        </w:tabs>
        <w:spacing w:after="0"/>
        <w:rPr>
          <w:rFonts w:ascii="Times New Roman" w:hAnsi="Times New Roman"/>
        </w:rPr>
      </w:pPr>
    </w:p>
    <w:p w:rsidR="00271124" w:rsidRPr="0047416B" w:rsidRDefault="00271124" w:rsidP="00383F84">
      <w:pPr>
        <w:tabs>
          <w:tab w:val="left" w:pos="3969"/>
          <w:tab w:val="left" w:pos="7230"/>
        </w:tabs>
        <w:spacing w:after="0"/>
        <w:rPr>
          <w:rFonts w:ascii="Times New Roman" w:hAnsi="Times New Roman"/>
        </w:rPr>
      </w:pPr>
    </w:p>
    <w:p w:rsidR="00271124" w:rsidRPr="0047416B" w:rsidRDefault="00271124" w:rsidP="00383F84">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Girafe </w:t>
      </w:r>
      <w:r w:rsidRPr="0047416B">
        <w:rPr>
          <w:rFonts w:ascii="Times New Roman" w:hAnsi="Times New Roman"/>
          <w:b/>
          <w:sz w:val="40"/>
          <w:szCs w:val="40"/>
        </w:rPr>
        <w:t>(Giraffe)</w:t>
      </w:r>
    </w:p>
    <w:p w:rsidR="00271124" w:rsidRPr="0047416B" w:rsidRDefault="00271124" w:rsidP="00383F84">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Giraffa camelopardalis</w:t>
      </w:r>
    </w:p>
    <w:p w:rsidR="00271124" w:rsidRPr="0047416B" w:rsidRDefault="00271124" w:rsidP="00383F84">
      <w:pPr>
        <w:tabs>
          <w:tab w:val="left" w:pos="3969"/>
          <w:tab w:val="left" w:pos="7230"/>
        </w:tabs>
        <w:spacing w:after="0"/>
        <w:rPr>
          <w:rFonts w:ascii="Times New Roman" w:hAnsi="Times New Roman"/>
        </w:rPr>
      </w:pPr>
    </w:p>
    <w:p w:rsidR="00271124" w:rsidRPr="0047416B" w:rsidRDefault="00271124" w:rsidP="00A83698">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La </w:t>
      </w:r>
      <w:r w:rsidRPr="0047416B">
        <w:rPr>
          <w:rFonts w:ascii="Times New Roman" w:hAnsi="Times New Roman"/>
          <w:bCs/>
          <w:sz w:val="24"/>
          <w:szCs w:val="24"/>
        </w:rPr>
        <w:t>girafe</w:t>
      </w:r>
      <w:r w:rsidRPr="0047416B">
        <w:rPr>
          <w:rFonts w:ascii="Times New Roman" w:hAnsi="Times New Roman"/>
          <w:sz w:val="24"/>
          <w:szCs w:val="24"/>
        </w:rPr>
        <w:t xml:space="preserve"> est par sa hauteur le grand vertébré terrestre. Les mâles pèsent de 800 à 1930 kg pour une taille allant jusqu’à 5,70 m (avec les cornes). Les femelles pèsent entre 550 et 1 180 kg, pour une taille allant jusqu'à 4.70 mètres de hauteur. Son corps massif est porté par 4 pattes extrêmement allongées, avec la particularité d'avoir les pattes postérieures plus courtes que les antérieures. Son </w:t>
      </w:r>
      <w:hyperlink r:id="rId57" w:tooltip="Cou" w:history="1">
        <w:r w:rsidRPr="0047416B">
          <w:rPr>
            <w:rStyle w:val="Lienhypertexte"/>
            <w:rFonts w:ascii="Times New Roman" w:hAnsi="Times New Roman"/>
            <w:color w:val="auto"/>
            <w:sz w:val="24"/>
            <w:szCs w:val="24"/>
            <w:u w:val="none"/>
          </w:rPr>
          <w:t>cou</w:t>
        </w:r>
      </w:hyperlink>
      <w:r w:rsidRPr="0047416B">
        <w:rPr>
          <w:rStyle w:val="Lienhypertexte"/>
          <w:rFonts w:ascii="Times New Roman" w:hAnsi="Times New Roman"/>
          <w:color w:val="auto"/>
          <w:sz w:val="24"/>
          <w:szCs w:val="24"/>
          <w:u w:val="none"/>
        </w:rPr>
        <w:t xml:space="preserve"> très développé lui permet d’</w:t>
      </w:r>
      <w:r w:rsidRPr="0047416B">
        <w:rPr>
          <w:rFonts w:ascii="Times New Roman" w:hAnsi="Times New Roman"/>
          <w:sz w:val="24"/>
          <w:szCs w:val="24"/>
        </w:rPr>
        <w:t xml:space="preserve">atteindre les feuilles des cimes des arbres à plus de 5 m. Elle porte sur sa tête des sortes de cornes osseuses recouvertes de peau, appelées ossicônes. C’est la disposition des motifs sur son pelage roux qui permet de différencier les sous-espèces de girafe. Elle vit en groupe, dans les </w:t>
      </w:r>
      <w:hyperlink r:id="rId58" w:tooltip="Savane" w:history="1">
        <w:r w:rsidRPr="0047416B">
          <w:rPr>
            <w:rStyle w:val="Lienhypertexte"/>
            <w:rFonts w:ascii="Times New Roman" w:hAnsi="Times New Roman"/>
            <w:color w:val="auto"/>
            <w:sz w:val="24"/>
            <w:szCs w:val="24"/>
            <w:u w:val="none"/>
          </w:rPr>
          <w:t>savanes</w:t>
        </w:r>
      </w:hyperlink>
      <w:r w:rsidRPr="0047416B">
        <w:rPr>
          <w:rFonts w:ascii="Times New Roman" w:hAnsi="Times New Roman"/>
          <w:sz w:val="24"/>
          <w:szCs w:val="24"/>
        </w:rPr>
        <w:t xml:space="preserve"> arbustives africaines. Elle peut vivre entre 25 et 30 ans dans la nature.</w:t>
      </w:r>
    </w:p>
    <w:p w:rsidR="00271124" w:rsidRPr="0047416B" w:rsidRDefault="00271124" w:rsidP="00A83698">
      <w:pPr>
        <w:tabs>
          <w:tab w:val="left" w:pos="3969"/>
          <w:tab w:val="left" w:pos="7230"/>
        </w:tabs>
        <w:spacing w:after="0" w:line="240" w:lineRule="auto"/>
        <w:jc w:val="both"/>
        <w:rPr>
          <w:rFonts w:ascii="Times New Roman" w:hAnsi="Times New Roman"/>
          <w:sz w:val="24"/>
          <w:szCs w:val="24"/>
        </w:rPr>
      </w:pPr>
      <w:r w:rsidRPr="0047416B">
        <w:rPr>
          <w:rFonts w:ascii="Times New Roman" w:hAnsi="Times New Roman"/>
          <w:sz w:val="24"/>
          <w:szCs w:val="24"/>
        </w:rPr>
        <w:t xml:space="preserve">Son aire de répartition s'étend du nord du </w:t>
      </w:r>
      <w:hyperlink r:id="rId59" w:tooltip="Tchad" w:history="1">
        <w:r w:rsidRPr="0047416B">
          <w:rPr>
            <w:rStyle w:val="Lienhypertexte"/>
            <w:rFonts w:ascii="Times New Roman" w:hAnsi="Times New Roman"/>
            <w:color w:val="auto"/>
            <w:sz w:val="24"/>
            <w:szCs w:val="24"/>
            <w:u w:val="none"/>
          </w:rPr>
          <w:t>Tchad</w:t>
        </w:r>
      </w:hyperlink>
      <w:r w:rsidRPr="0047416B">
        <w:rPr>
          <w:rFonts w:ascii="Times New Roman" w:hAnsi="Times New Roman"/>
          <w:sz w:val="24"/>
          <w:szCs w:val="24"/>
        </w:rPr>
        <w:t xml:space="preserve"> (frange Sahélienne) à la pointe de l'</w:t>
      </w:r>
      <w:hyperlink r:id="rId60" w:tooltip="Afrique du Sud" w:history="1">
        <w:r w:rsidRPr="0047416B">
          <w:rPr>
            <w:rStyle w:val="Lienhypertexte"/>
            <w:rFonts w:ascii="Times New Roman" w:hAnsi="Times New Roman"/>
            <w:color w:val="auto"/>
            <w:sz w:val="24"/>
            <w:szCs w:val="24"/>
            <w:u w:val="none"/>
          </w:rPr>
          <w:t>Afrique du Sud</w:t>
        </w:r>
      </w:hyperlink>
      <w:r w:rsidRPr="0047416B">
        <w:t xml:space="preserve">. </w:t>
      </w:r>
    </w:p>
    <w:p w:rsidR="00271124" w:rsidRPr="0047416B" w:rsidRDefault="00271124" w:rsidP="00A83698">
      <w:pPr>
        <w:tabs>
          <w:tab w:val="left" w:pos="3969"/>
          <w:tab w:val="left" w:pos="7230"/>
        </w:tabs>
        <w:spacing w:after="0" w:line="240" w:lineRule="auto"/>
        <w:jc w:val="both"/>
        <w:rPr>
          <w:rFonts w:ascii="Times New Roman" w:hAnsi="Times New Roman"/>
          <w:sz w:val="24"/>
          <w:szCs w:val="24"/>
        </w:rPr>
      </w:pPr>
    </w:p>
    <w:p w:rsidR="00271124" w:rsidRPr="0047416B" w:rsidRDefault="00271124" w:rsidP="00A83698">
      <w:pPr>
        <w:tabs>
          <w:tab w:val="left" w:pos="3969"/>
          <w:tab w:val="left" w:pos="7230"/>
        </w:tabs>
        <w:spacing w:after="0" w:line="240" w:lineRule="auto"/>
        <w:jc w:val="both"/>
        <w:rPr>
          <w:rFonts w:ascii="Times New Roman" w:hAnsi="Times New Roman"/>
          <w:sz w:val="24"/>
          <w:szCs w:val="24"/>
        </w:rPr>
      </w:pPr>
      <w:r w:rsidRPr="0047416B">
        <w:rPr>
          <w:rFonts w:ascii="Times New Roman" w:hAnsi="Times New Roman"/>
          <w:sz w:val="24"/>
          <w:szCs w:val="24"/>
        </w:rPr>
        <w:t>La girafe est chassée et est aussi menacée par la destruction de son habitat. Les populations d'</w:t>
      </w:r>
      <w:hyperlink r:id="rId61" w:tooltip="Afrique occidentale" w:history="1">
        <w:r w:rsidRPr="0047416B">
          <w:rPr>
            <w:rStyle w:val="Lienhypertexte"/>
            <w:rFonts w:ascii="Times New Roman" w:hAnsi="Times New Roman"/>
            <w:color w:val="auto"/>
            <w:sz w:val="24"/>
            <w:szCs w:val="24"/>
            <w:u w:val="none"/>
          </w:rPr>
          <w:t>Afrique occidentale</w:t>
        </w:r>
      </w:hyperlink>
      <w:r w:rsidRPr="0047416B">
        <w:rPr>
          <w:rFonts w:ascii="Times New Roman" w:hAnsi="Times New Roman"/>
          <w:sz w:val="24"/>
          <w:szCs w:val="24"/>
        </w:rPr>
        <w:t xml:space="preserve"> ont fortement baissé, alors que celles d'</w:t>
      </w:r>
      <w:hyperlink r:id="rId62" w:tooltip="Afrique de l'Est" w:history="1">
        <w:r w:rsidRPr="0047416B">
          <w:rPr>
            <w:rStyle w:val="Lienhypertexte"/>
            <w:rFonts w:ascii="Times New Roman" w:hAnsi="Times New Roman"/>
            <w:color w:val="auto"/>
            <w:sz w:val="24"/>
            <w:szCs w:val="24"/>
            <w:u w:val="none"/>
          </w:rPr>
          <w:t>Afrique de l'Est</w:t>
        </w:r>
      </w:hyperlink>
      <w:r w:rsidRPr="0047416B">
        <w:rPr>
          <w:rFonts w:ascii="Times New Roman" w:hAnsi="Times New Roman"/>
          <w:sz w:val="24"/>
          <w:szCs w:val="24"/>
        </w:rPr>
        <w:t xml:space="preserve"> et de l'</w:t>
      </w:r>
      <w:hyperlink r:id="rId63" w:tooltip="Afrique australe" w:history="1">
        <w:r w:rsidRPr="0047416B">
          <w:rPr>
            <w:rStyle w:val="Lienhypertexte"/>
            <w:rFonts w:ascii="Times New Roman" w:hAnsi="Times New Roman"/>
            <w:color w:val="auto"/>
            <w:sz w:val="24"/>
            <w:szCs w:val="24"/>
            <w:u w:val="none"/>
          </w:rPr>
          <w:t>Afrique australe</w:t>
        </w:r>
      </w:hyperlink>
      <w:r w:rsidRPr="0047416B">
        <w:rPr>
          <w:rFonts w:ascii="Times New Roman" w:hAnsi="Times New Roman"/>
          <w:sz w:val="24"/>
          <w:szCs w:val="24"/>
        </w:rPr>
        <w:t xml:space="preserve"> sont stables. La girafe est une espèce protégée dans la plupart des pays de son aire de répartition.</w:t>
      </w:r>
      <w:r w:rsidR="00E82196" w:rsidRPr="0047416B">
        <w:rPr>
          <w:rFonts w:ascii="Times New Roman" w:hAnsi="Times New Roman"/>
          <w:sz w:val="24"/>
          <w:szCs w:val="24"/>
        </w:rPr>
        <w:t xml:space="preserve"> Mais son statut conservatoire UICN est de préoccupation mineure.</w:t>
      </w:r>
    </w:p>
    <w:p w:rsidR="00271124" w:rsidRPr="0047416B" w:rsidRDefault="00271124" w:rsidP="00A83698">
      <w:pPr>
        <w:tabs>
          <w:tab w:val="left" w:pos="3969"/>
          <w:tab w:val="left" w:pos="7230"/>
        </w:tabs>
        <w:spacing w:after="0" w:line="240" w:lineRule="auto"/>
        <w:jc w:val="both"/>
        <w:rPr>
          <w:rFonts w:ascii="Times New Roman" w:hAnsi="Times New Roman"/>
          <w:sz w:val="24"/>
          <w:szCs w:val="24"/>
        </w:rPr>
      </w:pPr>
    </w:p>
    <w:p w:rsidR="00271124" w:rsidRPr="0047416B" w:rsidRDefault="00271124" w:rsidP="00A83698">
      <w:pPr>
        <w:tabs>
          <w:tab w:val="left" w:pos="3969"/>
          <w:tab w:val="left" w:pos="7230"/>
        </w:tabs>
        <w:spacing w:after="0" w:line="240" w:lineRule="auto"/>
        <w:jc w:val="both"/>
        <w:rPr>
          <w:rFonts w:ascii="Times New Roman" w:hAnsi="Times New Roman"/>
          <w:sz w:val="24"/>
          <w:szCs w:val="24"/>
        </w:rPr>
      </w:pPr>
      <w:r w:rsidRPr="0047416B">
        <w:rPr>
          <w:rFonts w:ascii="Times New Roman" w:hAnsi="Times New Roman"/>
          <w:sz w:val="24"/>
          <w:szCs w:val="24"/>
        </w:rPr>
        <w:t xml:space="preserve">Classification: Classe Mammalia, Ordre Artiodactyla, Famille Giraffidae, Genre </w:t>
      </w:r>
      <w:r w:rsidRPr="0047416B">
        <w:rPr>
          <w:rFonts w:ascii="Times New Roman" w:hAnsi="Times New Roman"/>
          <w:i/>
          <w:sz w:val="24"/>
          <w:szCs w:val="24"/>
        </w:rPr>
        <w:t>Giraffa</w:t>
      </w:r>
    </w:p>
    <w:p w:rsidR="00271124" w:rsidRPr="0047416B" w:rsidRDefault="00271124" w:rsidP="00A83698">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lang w:eastAsia="fr-FR"/>
        </w:rPr>
        <w:t xml:space="preserve">9 sous-espèces:  </w:t>
      </w:r>
      <w:hyperlink r:id="rId64" w:tooltip="Giraffa camelopardalis peralta" w:history="1">
        <w:r w:rsidRPr="0047416B">
          <w:rPr>
            <w:rStyle w:val="Lienhypertexte"/>
            <w:rFonts w:ascii="Times New Roman" w:hAnsi="Times New Roman"/>
            <w:i/>
            <w:iCs/>
            <w:color w:val="auto"/>
            <w:sz w:val="24"/>
            <w:szCs w:val="24"/>
          </w:rPr>
          <w:t>G.c. peralta</w:t>
        </w:r>
      </w:hyperlink>
      <w:r w:rsidRPr="0047416B">
        <w:rPr>
          <w:rFonts w:ascii="Times New Roman" w:hAnsi="Times New Roman"/>
          <w:sz w:val="24"/>
          <w:szCs w:val="24"/>
        </w:rPr>
        <w:t xml:space="preserve"> , </w:t>
      </w:r>
      <w:hyperlink r:id="rId65" w:tooltip="Giraffa camelopardalis reticulata" w:history="1">
        <w:r w:rsidRPr="0047416B">
          <w:rPr>
            <w:rStyle w:val="Lienhypertexte"/>
            <w:rFonts w:ascii="Times New Roman" w:hAnsi="Times New Roman"/>
            <w:i/>
            <w:iCs/>
            <w:color w:val="auto"/>
            <w:sz w:val="24"/>
            <w:szCs w:val="24"/>
          </w:rPr>
          <w:t>G.c. reticulata</w:t>
        </w:r>
      </w:hyperlink>
      <w:r w:rsidRPr="0047416B">
        <w:rPr>
          <w:rFonts w:ascii="Times New Roman" w:hAnsi="Times New Roman"/>
          <w:sz w:val="24"/>
          <w:szCs w:val="24"/>
        </w:rPr>
        <w:t xml:space="preserve"> ,</w:t>
      </w:r>
      <w:hyperlink r:id="rId66" w:tooltip="Giraffa camelopardalis angolensis" w:history="1">
        <w:r w:rsidRPr="0047416B">
          <w:rPr>
            <w:rStyle w:val="Lienhypertexte"/>
            <w:rFonts w:ascii="Times New Roman" w:hAnsi="Times New Roman"/>
            <w:i/>
            <w:iCs/>
            <w:color w:val="auto"/>
            <w:sz w:val="24"/>
            <w:szCs w:val="24"/>
          </w:rPr>
          <w:t>G.c. angolensis</w:t>
        </w:r>
      </w:hyperlink>
      <w:r w:rsidRPr="0047416B">
        <w:rPr>
          <w:rFonts w:ascii="Times New Roman" w:hAnsi="Times New Roman"/>
          <w:sz w:val="24"/>
          <w:szCs w:val="24"/>
        </w:rPr>
        <w:t xml:space="preserve">, </w:t>
      </w:r>
      <w:hyperlink r:id="rId67" w:tooltip="Giraffa camelopardalis antiquorum" w:history="1">
        <w:r w:rsidRPr="0047416B">
          <w:rPr>
            <w:rStyle w:val="Lienhypertexte"/>
            <w:rFonts w:ascii="Times New Roman" w:hAnsi="Times New Roman"/>
            <w:i/>
            <w:iCs/>
            <w:color w:val="auto"/>
            <w:sz w:val="24"/>
            <w:szCs w:val="24"/>
          </w:rPr>
          <w:t>G.c. antiquorum</w:t>
        </w:r>
      </w:hyperlink>
      <w:r w:rsidRPr="0047416B">
        <w:rPr>
          <w:rFonts w:ascii="Times New Roman" w:hAnsi="Times New Roman"/>
          <w:sz w:val="24"/>
          <w:szCs w:val="24"/>
        </w:rPr>
        <w:t xml:space="preserve"> , </w:t>
      </w:r>
      <w:hyperlink r:id="rId68" w:tooltip="Girafe Masaï" w:history="1">
        <w:r w:rsidRPr="0047416B">
          <w:rPr>
            <w:rStyle w:val="Lienhypertexte"/>
            <w:rFonts w:ascii="Times New Roman" w:hAnsi="Times New Roman"/>
            <w:i/>
            <w:iCs/>
            <w:color w:val="auto"/>
            <w:sz w:val="24"/>
            <w:szCs w:val="24"/>
          </w:rPr>
          <w:t>G.c. tippelskirchi</w:t>
        </w:r>
      </w:hyperlink>
      <w:r w:rsidRPr="0047416B">
        <w:rPr>
          <w:rFonts w:ascii="Times New Roman" w:hAnsi="Times New Roman"/>
          <w:sz w:val="24"/>
          <w:szCs w:val="24"/>
        </w:rPr>
        <w:t xml:space="preserve">, </w:t>
      </w:r>
      <w:r w:rsidRPr="0047416B">
        <w:rPr>
          <w:rFonts w:ascii="Times New Roman" w:hAnsi="Times New Roman"/>
          <w:i/>
          <w:iCs/>
          <w:sz w:val="24"/>
          <w:szCs w:val="24"/>
        </w:rPr>
        <w:t xml:space="preserve"> </w:t>
      </w:r>
      <w:hyperlink r:id="rId69" w:tooltip="Giraffa camelopardalis camelopardalis (page inexistante)" w:history="1">
        <w:r w:rsidRPr="0047416B">
          <w:rPr>
            <w:rStyle w:val="Lienhypertexte"/>
            <w:rFonts w:ascii="Times New Roman" w:hAnsi="Times New Roman"/>
            <w:i/>
            <w:iCs/>
            <w:color w:val="auto"/>
            <w:sz w:val="24"/>
            <w:szCs w:val="24"/>
          </w:rPr>
          <w:t>G.c. camelopardalis</w:t>
        </w:r>
      </w:hyperlink>
      <w:r w:rsidRPr="0047416B">
        <w:rPr>
          <w:rFonts w:ascii="Times New Roman" w:hAnsi="Times New Roman"/>
          <w:sz w:val="24"/>
          <w:szCs w:val="24"/>
        </w:rPr>
        <w:t xml:space="preserve">, </w:t>
      </w:r>
      <w:hyperlink r:id="rId70" w:tooltip="Giraffa camelopardalis rothschildi" w:history="1">
        <w:r w:rsidRPr="0047416B">
          <w:rPr>
            <w:rStyle w:val="Lienhypertexte"/>
            <w:rFonts w:ascii="Times New Roman" w:hAnsi="Times New Roman"/>
            <w:i/>
            <w:iCs/>
            <w:color w:val="auto"/>
            <w:sz w:val="24"/>
            <w:szCs w:val="24"/>
          </w:rPr>
          <w:t>G.c. rothschildi</w:t>
        </w:r>
      </w:hyperlink>
      <w:r w:rsidRPr="0047416B">
        <w:rPr>
          <w:rFonts w:ascii="Times New Roman" w:hAnsi="Times New Roman"/>
          <w:sz w:val="24"/>
          <w:szCs w:val="24"/>
        </w:rPr>
        <w:t xml:space="preserve">, </w:t>
      </w:r>
      <w:hyperlink r:id="rId71" w:tooltip="Giraffa camelopardalis giraffa (page inexistante)" w:history="1">
        <w:r w:rsidRPr="0047416B">
          <w:rPr>
            <w:rStyle w:val="Lienhypertexte"/>
            <w:rFonts w:ascii="Times New Roman" w:hAnsi="Times New Roman"/>
            <w:i/>
            <w:iCs/>
            <w:color w:val="auto"/>
            <w:sz w:val="24"/>
            <w:szCs w:val="24"/>
          </w:rPr>
          <w:t>G.c. giraffa</w:t>
        </w:r>
      </w:hyperlink>
      <w:r w:rsidRPr="0047416B">
        <w:rPr>
          <w:rFonts w:ascii="Times New Roman" w:hAnsi="Times New Roman"/>
          <w:sz w:val="24"/>
          <w:szCs w:val="24"/>
        </w:rPr>
        <w:t xml:space="preserve">,  </w:t>
      </w:r>
      <w:hyperlink r:id="rId72" w:tooltip="Giraffa camelopardalis thornicrofti" w:history="1">
        <w:r w:rsidRPr="0047416B">
          <w:rPr>
            <w:rStyle w:val="Lienhypertexte"/>
            <w:rFonts w:ascii="Times New Roman" w:hAnsi="Times New Roman"/>
            <w:i/>
            <w:iCs/>
            <w:color w:val="auto"/>
            <w:sz w:val="24"/>
            <w:szCs w:val="24"/>
          </w:rPr>
          <w:t>G.c. thornicrofti</w:t>
        </w:r>
      </w:hyperlink>
      <w:r w:rsidRPr="0047416B">
        <w:rPr>
          <w:rFonts w:ascii="Times New Roman" w:hAnsi="Times New Roman"/>
          <w:sz w:val="24"/>
          <w:szCs w:val="24"/>
        </w:rPr>
        <w:t>.</w:t>
      </w:r>
    </w:p>
    <w:p w:rsidR="00271124" w:rsidRPr="0047416B" w:rsidRDefault="00271124" w:rsidP="00383F84">
      <w:pPr>
        <w:tabs>
          <w:tab w:val="left" w:pos="3969"/>
          <w:tab w:val="left" w:pos="7230"/>
        </w:tabs>
        <w:spacing w:after="0"/>
        <w:rPr>
          <w:rFonts w:ascii="Times New Roman" w:hAnsi="Times New Roman"/>
        </w:rPr>
      </w:pPr>
    </w:p>
    <w:p w:rsidR="00271124" w:rsidRPr="0047416B" w:rsidRDefault="00271124" w:rsidP="00AF7535">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1947-56</w:t>
      </w:r>
    </w:p>
    <w:p w:rsidR="00271124" w:rsidRPr="0047416B" w:rsidRDefault="00271124" w:rsidP="00AF7535">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972317" w:rsidRPr="0047416B">
        <w:rPr>
          <w:rFonts w:ascii="Times New Roman" w:hAnsi="Times New Roman"/>
          <w:sz w:val="24"/>
          <w:szCs w:val="24"/>
        </w:rPr>
        <w:t xml:space="preserve">d’AC </w:t>
      </w:r>
      <w:r w:rsidRPr="0047416B">
        <w:rPr>
          <w:rFonts w:ascii="Times New Roman" w:hAnsi="Times New Roman"/>
          <w:sz w:val="24"/>
          <w:szCs w:val="24"/>
        </w:rPr>
        <w:t>le 04/04/1944</w:t>
      </w:r>
    </w:p>
    <w:p w:rsidR="00271124" w:rsidRPr="0047416B" w:rsidRDefault="00271124" w:rsidP="00383F8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Mâle âgé de 13 ans et demi environ </w:t>
      </w:r>
      <w:r w:rsidR="00972317" w:rsidRPr="0047416B">
        <w:rPr>
          <w:rFonts w:ascii="Times New Roman" w:hAnsi="Times New Roman"/>
          <w:sz w:val="24"/>
          <w:szCs w:val="24"/>
        </w:rPr>
        <w:t xml:space="preserve">provenant </w:t>
      </w:r>
      <w:r w:rsidRPr="0047416B">
        <w:rPr>
          <w:rFonts w:ascii="Times New Roman" w:hAnsi="Times New Roman"/>
          <w:sz w:val="24"/>
          <w:szCs w:val="24"/>
        </w:rPr>
        <w:t>du parc zoologique</w:t>
      </w:r>
    </w:p>
    <w:p w:rsidR="00271124" w:rsidRPr="0047416B" w:rsidRDefault="00271124" w:rsidP="00FC2383">
      <w:r w:rsidRPr="0047416B">
        <w:rPr>
          <w:rFonts w:ascii="Times New Roman" w:hAnsi="Times New Roman"/>
        </w:rPr>
        <w:br w:type="page"/>
      </w:r>
    </w:p>
    <w:p w:rsidR="00271124" w:rsidRPr="0047416B" w:rsidRDefault="0047416B" w:rsidP="00FC2383">
      <w:pPr>
        <w:tabs>
          <w:tab w:val="left" w:pos="3969"/>
          <w:tab w:val="left" w:pos="7230"/>
        </w:tabs>
        <w:spacing w:after="0"/>
        <w:rPr>
          <w:noProof/>
          <w:lang w:eastAsia="fr-FR"/>
        </w:rPr>
      </w:pPr>
      <w:r w:rsidRPr="0047416B">
        <w:rPr>
          <w:noProof/>
          <w:lang w:eastAsia="fr-FR"/>
        </w:rPr>
        <w:drawing>
          <wp:anchor distT="0" distB="0" distL="114300" distR="114300" simplePos="0" relativeHeight="251651072" behindDoc="0" locked="0" layoutInCell="1" allowOverlap="1">
            <wp:simplePos x="0" y="0"/>
            <wp:positionH relativeFrom="margin">
              <wp:align>center</wp:align>
            </wp:positionH>
            <wp:positionV relativeFrom="paragraph">
              <wp:posOffset>-452120</wp:posOffset>
            </wp:positionV>
            <wp:extent cx="2133600" cy="1857375"/>
            <wp:effectExtent l="0" t="0" r="0" b="9525"/>
            <wp:wrapNone/>
            <wp:docPr id="10" name="Image 13"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Description de cette image, également commentée ci-aprè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33600" cy="1857375"/>
                    </a:xfrm>
                    <a:prstGeom prst="rect">
                      <a:avLst/>
                    </a:prstGeom>
                    <a:noFill/>
                  </pic:spPr>
                </pic:pic>
              </a:graphicData>
            </a:graphic>
            <wp14:sizeRelH relativeFrom="page">
              <wp14:pctWidth>0</wp14:pctWidth>
            </wp14:sizeRelH>
            <wp14:sizeRelV relativeFrom="page">
              <wp14:pctHeight>0</wp14:pctHeight>
            </wp14:sizeRelV>
          </wp:anchor>
        </w:drawing>
      </w:r>
      <w:r w:rsidR="00271124" w:rsidRPr="0047416B">
        <w:rPr>
          <w:noProof/>
          <w:lang w:eastAsia="fr-FR"/>
        </w:rPr>
        <w:t xml:space="preserve">  </w:t>
      </w:r>
    </w:p>
    <w:p w:rsidR="00271124" w:rsidRPr="0047416B" w:rsidRDefault="00271124" w:rsidP="00FC2383">
      <w:pPr>
        <w:tabs>
          <w:tab w:val="left" w:pos="3969"/>
          <w:tab w:val="left" w:pos="7230"/>
        </w:tabs>
        <w:spacing w:after="0"/>
        <w:rPr>
          <w:noProof/>
          <w:lang w:eastAsia="fr-FR"/>
        </w:rPr>
      </w:pPr>
    </w:p>
    <w:p w:rsidR="00271124" w:rsidRPr="0047416B" w:rsidRDefault="00271124" w:rsidP="00FC2383">
      <w:pPr>
        <w:tabs>
          <w:tab w:val="left" w:pos="3969"/>
          <w:tab w:val="left" w:pos="7230"/>
        </w:tabs>
        <w:spacing w:after="0"/>
        <w:rPr>
          <w:noProof/>
          <w:lang w:eastAsia="fr-FR"/>
        </w:rPr>
      </w:pPr>
    </w:p>
    <w:p w:rsidR="00271124" w:rsidRPr="0047416B" w:rsidRDefault="00271124" w:rsidP="00FC2383">
      <w:pPr>
        <w:tabs>
          <w:tab w:val="left" w:pos="3969"/>
          <w:tab w:val="left" w:pos="7230"/>
        </w:tabs>
        <w:spacing w:after="0"/>
        <w:rPr>
          <w:noProof/>
          <w:lang w:eastAsia="fr-FR"/>
        </w:rPr>
      </w:pPr>
    </w:p>
    <w:p w:rsidR="00271124" w:rsidRPr="0047416B" w:rsidRDefault="00271124" w:rsidP="00FC2383">
      <w:pPr>
        <w:tabs>
          <w:tab w:val="left" w:pos="3969"/>
          <w:tab w:val="left" w:pos="7230"/>
        </w:tabs>
        <w:spacing w:after="0"/>
        <w:rPr>
          <w:noProof/>
          <w:lang w:eastAsia="fr-FR"/>
        </w:rPr>
      </w:pPr>
    </w:p>
    <w:p w:rsidR="00271124" w:rsidRPr="0047416B" w:rsidRDefault="00271124" w:rsidP="00FC2383">
      <w:pPr>
        <w:tabs>
          <w:tab w:val="left" w:pos="3969"/>
          <w:tab w:val="left" w:pos="7230"/>
        </w:tabs>
        <w:spacing w:after="0"/>
        <w:rPr>
          <w:noProof/>
          <w:lang w:eastAsia="fr-FR"/>
        </w:rPr>
      </w:pPr>
    </w:p>
    <w:p w:rsidR="00271124" w:rsidRPr="0047416B" w:rsidRDefault="00271124" w:rsidP="00FC2383">
      <w:pPr>
        <w:tabs>
          <w:tab w:val="left" w:pos="3969"/>
          <w:tab w:val="left" w:pos="7230"/>
        </w:tabs>
        <w:spacing w:after="0"/>
        <w:rPr>
          <w:noProof/>
          <w:lang w:eastAsia="fr-FR"/>
        </w:rPr>
      </w:pPr>
    </w:p>
    <w:p w:rsidR="00271124" w:rsidRPr="0047416B" w:rsidRDefault="00271124" w:rsidP="00FC2383">
      <w:pPr>
        <w:tabs>
          <w:tab w:val="left" w:pos="3969"/>
          <w:tab w:val="left" w:pos="7230"/>
        </w:tabs>
        <w:spacing w:after="0"/>
        <w:rPr>
          <w:rFonts w:ascii="Times New Roman" w:hAnsi="Times New Roman"/>
        </w:rPr>
      </w:pPr>
    </w:p>
    <w:p w:rsidR="00271124" w:rsidRPr="0047416B" w:rsidRDefault="00271124" w:rsidP="00FC2383">
      <w:pPr>
        <w:tabs>
          <w:tab w:val="left" w:pos="3969"/>
          <w:tab w:val="left" w:pos="7230"/>
        </w:tabs>
        <w:spacing w:after="0"/>
        <w:rPr>
          <w:rFonts w:ascii="Times New Roman" w:hAnsi="Times New Roman"/>
        </w:rPr>
      </w:pPr>
    </w:p>
    <w:p w:rsidR="00271124" w:rsidRPr="0047416B" w:rsidRDefault="00271124" w:rsidP="00FC2383">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Okapi </w:t>
      </w:r>
      <w:r w:rsidRPr="0047416B">
        <w:rPr>
          <w:rFonts w:ascii="Times New Roman" w:hAnsi="Times New Roman"/>
          <w:b/>
          <w:sz w:val="40"/>
          <w:szCs w:val="40"/>
        </w:rPr>
        <w:t>(Okapi)</w:t>
      </w:r>
    </w:p>
    <w:p w:rsidR="00271124" w:rsidRPr="0047416B" w:rsidRDefault="00271124" w:rsidP="00FC2383">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Okapia johnstoni</w:t>
      </w:r>
    </w:p>
    <w:p w:rsidR="00271124" w:rsidRPr="0047416B" w:rsidRDefault="00271124" w:rsidP="00FC2383">
      <w:pPr>
        <w:tabs>
          <w:tab w:val="left" w:pos="3969"/>
          <w:tab w:val="left" w:pos="7230"/>
        </w:tabs>
        <w:spacing w:after="0"/>
        <w:rPr>
          <w:rFonts w:ascii="Times New Roman" w:hAnsi="Times New Roman"/>
          <w:i/>
          <w:sz w:val="24"/>
          <w:szCs w:val="24"/>
        </w:rPr>
      </w:pPr>
    </w:p>
    <w:p w:rsidR="00271124" w:rsidRPr="0047416B" w:rsidRDefault="00271124" w:rsidP="00A83698">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L’</w:t>
      </w:r>
      <w:r w:rsidRPr="0047416B">
        <w:rPr>
          <w:rFonts w:ascii="Times New Roman" w:hAnsi="Times New Roman"/>
          <w:bCs/>
          <w:sz w:val="24"/>
          <w:szCs w:val="24"/>
          <w:lang w:eastAsia="fr-FR"/>
        </w:rPr>
        <w:t>okapi</w:t>
      </w:r>
      <w:r w:rsidRPr="0047416B">
        <w:rPr>
          <w:rFonts w:ascii="Times New Roman" w:hAnsi="Times New Roman"/>
          <w:sz w:val="24"/>
          <w:szCs w:val="24"/>
          <w:lang w:eastAsia="fr-FR"/>
        </w:rPr>
        <w:t xml:space="preserve"> (</w:t>
      </w:r>
      <w:r w:rsidRPr="0047416B">
        <w:rPr>
          <w:rFonts w:ascii="Times New Roman" w:hAnsi="Times New Roman"/>
          <w:bCs/>
          <w:i/>
          <w:iCs/>
          <w:sz w:val="24"/>
          <w:szCs w:val="24"/>
          <w:lang w:eastAsia="fr-FR"/>
        </w:rPr>
        <w:t>Okapia johnstoni</w:t>
      </w:r>
      <w:r w:rsidRPr="0047416B">
        <w:rPr>
          <w:rFonts w:ascii="Times New Roman" w:hAnsi="Times New Roman"/>
          <w:sz w:val="24"/>
          <w:szCs w:val="24"/>
          <w:lang w:eastAsia="fr-FR"/>
        </w:rPr>
        <w:t xml:space="preserve">) aussi connu sous le nom de </w:t>
      </w:r>
      <w:r w:rsidRPr="0047416B">
        <w:rPr>
          <w:rFonts w:ascii="Times New Roman" w:hAnsi="Times New Roman"/>
          <w:bCs/>
          <w:i/>
          <w:sz w:val="24"/>
          <w:szCs w:val="24"/>
          <w:lang w:eastAsia="fr-FR"/>
        </w:rPr>
        <w:t>Mondonga</w:t>
      </w:r>
      <w:r w:rsidRPr="0047416B">
        <w:rPr>
          <w:rFonts w:ascii="Times New Roman" w:hAnsi="Times New Roman"/>
          <w:sz w:val="24"/>
          <w:szCs w:val="24"/>
          <w:lang w:eastAsia="fr-FR"/>
        </w:rPr>
        <w:t xml:space="preserve"> est de la même </w:t>
      </w:r>
      <w:hyperlink r:id="rId74" w:tooltip="Famille (biologie)" w:history="1">
        <w:r w:rsidRPr="0047416B">
          <w:rPr>
            <w:rFonts w:ascii="Times New Roman" w:hAnsi="Times New Roman"/>
            <w:sz w:val="24"/>
            <w:szCs w:val="24"/>
            <w:lang w:eastAsia="fr-FR"/>
          </w:rPr>
          <w:t>famille</w:t>
        </w:r>
      </w:hyperlink>
      <w:r w:rsidRPr="0047416B">
        <w:rPr>
          <w:rFonts w:ascii="Times New Roman" w:hAnsi="Times New Roman"/>
          <w:sz w:val="24"/>
          <w:szCs w:val="24"/>
          <w:lang w:eastAsia="fr-FR"/>
        </w:rPr>
        <w:t xml:space="preserve"> que la </w:t>
      </w:r>
      <w:hyperlink r:id="rId75" w:tooltip="Girafe" w:history="1">
        <w:r w:rsidRPr="0047416B">
          <w:rPr>
            <w:rFonts w:ascii="Times New Roman" w:hAnsi="Times New Roman"/>
            <w:sz w:val="24"/>
            <w:szCs w:val="24"/>
            <w:lang w:eastAsia="fr-FR"/>
          </w:rPr>
          <w:t>girafe</w:t>
        </w:r>
      </w:hyperlink>
      <w:r w:rsidRPr="0047416B">
        <w:rPr>
          <w:rFonts w:ascii="Times New Roman" w:hAnsi="Times New Roman"/>
          <w:sz w:val="24"/>
          <w:szCs w:val="24"/>
          <w:lang w:eastAsia="fr-FR"/>
        </w:rPr>
        <w:t xml:space="preserve">.  Bien que connu par les Pygmées depuis longtemps, il n'a été identifié puis décrit qu'en </w:t>
      </w:r>
      <w:hyperlink r:id="rId76" w:tooltip="1901" w:history="1">
        <w:r w:rsidRPr="0047416B">
          <w:rPr>
            <w:rFonts w:ascii="Times New Roman" w:hAnsi="Times New Roman"/>
            <w:sz w:val="24"/>
            <w:szCs w:val="24"/>
            <w:lang w:eastAsia="fr-FR"/>
          </w:rPr>
          <w:t>1901</w:t>
        </w:r>
      </w:hyperlink>
      <w:r w:rsidRPr="0047416B">
        <w:rPr>
          <w:rFonts w:ascii="Times New Roman" w:hAnsi="Times New Roman"/>
          <w:sz w:val="24"/>
          <w:szCs w:val="24"/>
        </w:rPr>
        <w:t xml:space="preserve">. Sa morphologie, excepté son cou, rappelle celle de la girafe; comme elle il a les pattes postérieures plus courtes que les antérieures, et porte aussi sur sa tête des sortes de cornes (ossicônes). Il mesure entre </w:t>
      </w:r>
      <w:r w:rsidRPr="0047416B">
        <w:rPr>
          <w:rFonts w:ascii="Times New Roman" w:hAnsi="Times New Roman"/>
          <w:sz w:val="24"/>
          <w:szCs w:val="24"/>
          <w:lang w:eastAsia="fr-FR"/>
        </w:rPr>
        <w:t>1,90 m et 2.15 m et peut peser jusqu'à 250 kg. Son pelage est brun acajou avec des zébrures noires et blanches sur la croupe et les pattes.</w:t>
      </w:r>
      <w:r w:rsidRPr="0047416B">
        <w:rPr>
          <w:rFonts w:ascii="Times New Roman" w:hAnsi="Times New Roman"/>
          <w:sz w:val="24"/>
          <w:szCs w:val="24"/>
        </w:rPr>
        <w:t xml:space="preserve"> Cet animal essentiellement nocturne est discret et solitaire, et ne se rapproche de ses congénères que pour s'accoupler. Son principal prédateur est le </w:t>
      </w:r>
      <w:hyperlink r:id="rId77" w:tooltip="Léopard (félin)" w:history="1">
        <w:r w:rsidRPr="0047416B">
          <w:rPr>
            <w:rStyle w:val="Lienhypertexte"/>
            <w:rFonts w:ascii="Times New Roman" w:hAnsi="Times New Roman"/>
            <w:color w:val="auto"/>
            <w:sz w:val="24"/>
            <w:szCs w:val="24"/>
            <w:u w:val="none"/>
          </w:rPr>
          <w:t>léopard</w:t>
        </w:r>
      </w:hyperlink>
      <w:r w:rsidRPr="0047416B">
        <w:rPr>
          <w:rFonts w:ascii="Times New Roman" w:hAnsi="Times New Roman"/>
          <w:sz w:val="24"/>
          <w:szCs w:val="24"/>
        </w:rPr>
        <w:t xml:space="preserve"> et l'homme. Il peut vivre entre 15 et 20 ans dans la nature.</w:t>
      </w:r>
    </w:p>
    <w:p w:rsidR="00271124" w:rsidRPr="0047416B" w:rsidRDefault="00271124" w:rsidP="00A83698">
      <w:pPr>
        <w:spacing w:after="0" w:line="240" w:lineRule="auto"/>
        <w:jc w:val="both"/>
        <w:rPr>
          <w:rFonts w:ascii="Times New Roman" w:hAnsi="Times New Roman"/>
          <w:sz w:val="24"/>
          <w:szCs w:val="24"/>
        </w:rPr>
      </w:pPr>
      <w:r w:rsidRPr="0047416B">
        <w:rPr>
          <w:rFonts w:ascii="Times New Roman" w:hAnsi="Times New Roman"/>
          <w:sz w:val="24"/>
          <w:szCs w:val="24"/>
          <w:lang w:eastAsia="fr-FR"/>
        </w:rPr>
        <w:t xml:space="preserve">Il vit exclusivement dans les forêts équatoriales de l'Afrique centrale et particulièrement dans la forêt de l'Ituri en </w:t>
      </w:r>
      <w:hyperlink r:id="rId78" w:tooltip="République démocratique du Congo" w:history="1">
        <w:r w:rsidRPr="0047416B">
          <w:rPr>
            <w:rFonts w:ascii="Times New Roman" w:hAnsi="Times New Roman"/>
            <w:sz w:val="24"/>
            <w:szCs w:val="24"/>
            <w:lang w:eastAsia="fr-FR"/>
          </w:rPr>
          <w:t>République démocratique du Congo</w:t>
        </w:r>
      </w:hyperlink>
      <w:r w:rsidRPr="0047416B">
        <w:rPr>
          <w:rFonts w:ascii="Times New Roman" w:hAnsi="Times New Roman"/>
          <w:sz w:val="24"/>
          <w:szCs w:val="24"/>
        </w:rPr>
        <w:t>.</w:t>
      </w:r>
    </w:p>
    <w:p w:rsidR="00271124" w:rsidRPr="0047416B" w:rsidRDefault="00271124" w:rsidP="00A83698">
      <w:pPr>
        <w:spacing w:after="0" w:line="240" w:lineRule="auto"/>
        <w:jc w:val="both"/>
        <w:rPr>
          <w:rFonts w:ascii="Times New Roman" w:hAnsi="Times New Roman"/>
          <w:sz w:val="24"/>
          <w:szCs w:val="24"/>
        </w:rPr>
      </w:pPr>
      <w:r w:rsidRPr="0047416B">
        <w:rPr>
          <w:rFonts w:ascii="Times New Roman" w:hAnsi="Times New Roman"/>
          <w:sz w:val="24"/>
          <w:szCs w:val="24"/>
        </w:rPr>
        <w:t xml:space="preserve"> </w:t>
      </w:r>
    </w:p>
    <w:p w:rsidR="00271124" w:rsidRPr="0047416B" w:rsidRDefault="00271124" w:rsidP="00A83698">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Principalement à cause de la destruction de son habitat, l’okapi figure sur la liste rouge des espèces menacées de l'UICN. L'espèce est en danger depuis décembre 2013.</w:t>
      </w:r>
    </w:p>
    <w:p w:rsidR="00271124" w:rsidRPr="0047416B" w:rsidRDefault="00271124" w:rsidP="00A83698">
      <w:pPr>
        <w:tabs>
          <w:tab w:val="left" w:pos="3969"/>
          <w:tab w:val="left" w:pos="7230"/>
        </w:tabs>
        <w:spacing w:after="0"/>
        <w:jc w:val="both"/>
        <w:rPr>
          <w:rFonts w:ascii="Times New Roman" w:hAnsi="Times New Roman"/>
          <w:sz w:val="24"/>
          <w:szCs w:val="24"/>
        </w:rPr>
      </w:pPr>
    </w:p>
    <w:p w:rsidR="00271124" w:rsidRPr="0047416B" w:rsidRDefault="00271124" w:rsidP="00A83698">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Classification: Classe Mammalia, Ordre Artiodactyla, Famille Giraffidae, Genre </w:t>
      </w:r>
      <w:r w:rsidRPr="0047416B">
        <w:rPr>
          <w:rFonts w:ascii="Times New Roman" w:hAnsi="Times New Roman"/>
          <w:i/>
          <w:sz w:val="24"/>
          <w:szCs w:val="24"/>
        </w:rPr>
        <w:t>Okapia</w:t>
      </w:r>
    </w:p>
    <w:p w:rsidR="00271124" w:rsidRPr="0047416B" w:rsidRDefault="00271124" w:rsidP="00FC2383">
      <w:pPr>
        <w:tabs>
          <w:tab w:val="left" w:pos="3969"/>
          <w:tab w:val="left" w:pos="7230"/>
        </w:tabs>
        <w:spacing w:after="0"/>
        <w:rPr>
          <w:rFonts w:ascii="Times New Roman" w:hAnsi="Times New Roman"/>
          <w:sz w:val="24"/>
          <w:szCs w:val="24"/>
        </w:rPr>
      </w:pPr>
    </w:p>
    <w:p w:rsidR="00271124" w:rsidRPr="0047416B" w:rsidRDefault="00271124" w:rsidP="00A83698">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1959-262</w:t>
      </w:r>
    </w:p>
    <w:p w:rsidR="00271124" w:rsidRPr="0047416B" w:rsidRDefault="00271124" w:rsidP="00FC2383">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972317" w:rsidRPr="0047416B">
        <w:rPr>
          <w:rFonts w:ascii="Times New Roman" w:hAnsi="Times New Roman"/>
          <w:sz w:val="24"/>
          <w:szCs w:val="24"/>
        </w:rPr>
        <w:t xml:space="preserve">d’AC </w:t>
      </w:r>
      <w:r w:rsidRPr="0047416B">
        <w:rPr>
          <w:rFonts w:ascii="Times New Roman" w:hAnsi="Times New Roman"/>
          <w:sz w:val="24"/>
          <w:szCs w:val="24"/>
        </w:rPr>
        <w:t>le 17/12/1959</w:t>
      </w:r>
    </w:p>
    <w:p w:rsidR="00271124" w:rsidRPr="0047416B" w:rsidRDefault="00271124" w:rsidP="00FC2383">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Jeune de 9 mois environ </w:t>
      </w:r>
      <w:r w:rsidR="00972317" w:rsidRPr="0047416B">
        <w:rPr>
          <w:rFonts w:ascii="Times New Roman" w:hAnsi="Times New Roman"/>
          <w:sz w:val="24"/>
          <w:szCs w:val="24"/>
        </w:rPr>
        <w:t xml:space="preserve">provenant </w:t>
      </w:r>
      <w:r w:rsidRPr="0047416B">
        <w:rPr>
          <w:rFonts w:ascii="Times New Roman" w:hAnsi="Times New Roman"/>
          <w:sz w:val="24"/>
          <w:szCs w:val="24"/>
        </w:rPr>
        <w:t>du zoo</w:t>
      </w:r>
    </w:p>
    <w:p w:rsidR="00972317" w:rsidRPr="0047416B" w:rsidRDefault="00972317" w:rsidP="00FC2383">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Okapi femelle né au parc</w:t>
      </w:r>
      <w:r w:rsidR="0047416B" w:rsidRPr="0047416B">
        <w:rPr>
          <w:rFonts w:ascii="Times New Roman" w:hAnsi="Times New Roman"/>
          <w:sz w:val="24"/>
          <w:szCs w:val="24"/>
        </w:rPr>
        <w:t xml:space="preserve"> zoologique</w:t>
      </w:r>
    </w:p>
    <w:p w:rsidR="00271124" w:rsidRPr="0047416B" w:rsidRDefault="00972317" w:rsidP="00FC2383">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Date d’Entrée </w:t>
      </w:r>
      <w:r w:rsidRPr="0047416B">
        <w:rPr>
          <w:rFonts w:ascii="Times New Roman" w:hAnsi="Times New Roman"/>
          <w:sz w:val="24"/>
          <w:szCs w:val="24"/>
        </w:rPr>
        <w:t>le 6 mars 1959</w:t>
      </w:r>
      <w:r w:rsidRPr="0047416B">
        <w:rPr>
          <w:rFonts w:ascii="Times New Roman" w:hAnsi="Times New Roman"/>
          <w:sz w:val="24"/>
          <w:szCs w:val="24"/>
        </w:rPr>
        <w:t xml:space="preserve">, </w:t>
      </w:r>
    </w:p>
    <w:p w:rsidR="00271124" w:rsidRPr="0047416B" w:rsidRDefault="00271124" w:rsidP="00FC2383">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Mort le 16/12/1959 (1959-262)</w:t>
      </w:r>
    </w:p>
    <w:p w:rsidR="00271124" w:rsidRPr="0047416B" w:rsidRDefault="00271124" w:rsidP="00ED5350">
      <w:pPr>
        <w:tabs>
          <w:tab w:val="left" w:pos="3969"/>
          <w:tab w:val="left" w:pos="7230"/>
        </w:tabs>
        <w:spacing w:after="0"/>
        <w:rPr>
          <w:rFonts w:ascii="Times New Roman" w:hAnsi="Times New Roman"/>
        </w:rPr>
      </w:pPr>
      <w:r w:rsidRPr="0047416B">
        <w:rPr>
          <w:rFonts w:ascii="Times New Roman" w:hAnsi="Times New Roman"/>
          <w:sz w:val="24"/>
          <w:szCs w:val="24"/>
        </w:rPr>
        <w:br w:type="page"/>
      </w:r>
    </w:p>
    <w:p w:rsidR="00271124" w:rsidRPr="0047416B" w:rsidRDefault="0047416B" w:rsidP="00ED5350">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-173355</wp:posOffset>
            </wp:positionV>
            <wp:extent cx="2047875" cy="1362075"/>
            <wp:effectExtent l="0" t="0" r="9525" b="9525"/>
            <wp:wrapNone/>
            <wp:docPr id="11" name="Image 15"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Description de cette image, également commentée ci-aprè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47875" cy="136207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Ours lippu ou à longues lèvres </w:t>
      </w:r>
      <w:r w:rsidRPr="0047416B">
        <w:rPr>
          <w:rFonts w:ascii="Times New Roman" w:hAnsi="Times New Roman"/>
          <w:b/>
          <w:sz w:val="40"/>
          <w:szCs w:val="40"/>
        </w:rPr>
        <w:t>(Sloth bear)</w:t>
      </w:r>
    </w:p>
    <w:p w:rsidR="00271124" w:rsidRPr="0047416B" w:rsidRDefault="00271124" w:rsidP="00ED5350">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Melursus ursinus</w:t>
      </w:r>
      <w:r w:rsidRPr="0047416B">
        <w:rPr>
          <w:rFonts w:ascii="Times New Roman" w:hAnsi="Times New Roman"/>
          <w:i/>
          <w:sz w:val="36"/>
          <w:szCs w:val="36"/>
        </w:rPr>
        <w:tab/>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L’</w:t>
      </w:r>
      <w:r w:rsidRPr="0047416B">
        <w:rPr>
          <w:rFonts w:ascii="Times New Roman" w:hAnsi="Times New Roman"/>
          <w:bCs/>
          <w:sz w:val="24"/>
          <w:szCs w:val="24"/>
        </w:rPr>
        <w:t>ours lippu</w:t>
      </w:r>
      <w:r w:rsidRPr="0047416B">
        <w:rPr>
          <w:rFonts w:ascii="Times New Roman" w:hAnsi="Times New Roman"/>
          <w:sz w:val="24"/>
          <w:szCs w:val="24"/>
        </w:rPr>
        <w:t xml:space="preserve"> ou </w:t>
      </w:r>
      <w:r w:rsidRPr="0047416B">
        <w:rPr>
          <w:rFonts w:ascii="Times New Roman" w:hAnsi="Times New Roman"/>
          <w:bCs/>
          <w:sz w:val="24"/>
          <w:szCs w:val="24"/>
        </w:rPr>
        <w:t xml:space="preserve">ours lippu de l’Inde ou ours à miel </w:t>
      </w:r>
      <w:r w:rsidRPr="0047416B">
        <w:rPr>
          <w:rFonts w:ascii="Times New Roman" w:hAnsi="Times New Roman"/>
          <w:sz w:val="24"/>
          <w:szCs w:val="24"/>
        </w:rPr>
        <w:t>est un ours des régions tropicales. Les mâles pèsent entre 80 et 190 kg et les femelles  entre 55 et 124 kg pour une taille variant entre 1,40</w:t>
      </w:r>
      <w:ins w:id="0" w:author="Géraldine VERON" w:date="2016-05-17T11:39:00Z">
        <w:r w:rsidRPr="0047416B">
          <w:rPr>
            <w:rFonts w:ascii="Times New Roman" w:hAnsi="Times New Roman"/>
            <w:sz w:val="24"/>
            <w:szCs w:val="24"/>
          </w:rPr>
          <w:t xml:space="preserve"> </w:t>
        </w:r>
      </w:ins>
      <w:r w:rsidRPr="0047416B">
        <w:rPr>
          <w:rFonts w:ascii="Times New Roman" w:hAnsi="Times New Roman"/>
          <w:sz w:val="24"/>
          <w:szCs w:val="24"/>
        </w:rPr>
        <w:t>et 1,90 m. Son régime alimentaire est quasiment insectivore, mais avec des d'œufs, des végétaux et du miel en complément. Ce régime alimentaire se traduit par des adaptations anatomiques particulières, comme de longues lèvres pour happer les insectes, une langue effilée, des narines s'obstruant à volonté, et une absence d'incisives supérieures pour ne pas gêner l'aspiration. Généralement nocturne et solitaire, la femelle peut se déplacer de jour en compagnie de ses petits. L’ours lippu peut se déplacer très rapidement et est de surcroît un excellent grimpeur. Ses principaux prédateurs sont le tigre, le léopard et d’autres ours. Il peut vivre jusqu’à 40 ans en captivité.</w:t>
      </w:r>
    </w:p>
    <w:p w:rsidR="00271124" w:rsidRPr="0047416B" w:rsidRDefault="00271124"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On le rencontre dans les régions forestières de l’Inde  allant de la chaine de l’Himalaya jusqu’au Sri Lanka.</w:t>
      </w:r>
    </w:p>
    <w:p w:rsidR="00271124" w:rsidRPr="0047416B" w:rsidRDefault="00271124" w:rsidP="00ED5350">
      <w:pPr>
        <w:tabs>
          <w:tab w:val="left" w:pos="3969"/>
          <w:tab w:val="left" w:pos="7230"/>
        </w:tabs>
        <w:spacing w:after="0"/>
        <w:rPr>
          <w:rFonts w:ascii="Times New Roman" w:hAnsi="Times New Roman"/>
          <w:sz w:val="24"/>
          <w:szCs w:val="24"/>
        </w:rPr>
      </w:pP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 cause de la destruction continuelle de son habitat, le nombre d’ours lippus est en constant déclin et l'IUCN classe cette espèce sur la liste rouge comme espèce vulnérable.</w:t>
      </w:r>
    </w:p>
    <w:p w:rsidR="00271124" w:rsidRPr="0047416B" w:rsidRDefault="00271124" w:rsidP="00ED5350">
      <w:pPr>
        <w:tabs>
          <w:tab w:val="left" w:pos="3969"/>
          <w:tab w:val="left" w:pos="7230"/>
        </w:tabs>
        <w:spacing w:after="0"/>
      </w:pPr>
    </w:p>
    <w:p w:rsidR="00271124" w:rsidRPr="0047416B" w:rsidRDefault="00271124" w:rsidP="00ED5350">
      <w:pPr>
        <w:tabs>
          <w:tab w:val="left" w:pos="3969"/>
          <w:tab w:val="left" w:pos="7230"/>
        </w:tabs>
        <w:spacing w:after="0"/>
        <w:rPr>
          <w:rFonts w:ascii="Times New Roman" w:hAnsi="Times New Roman"/>
        </w:rPr>
      </w:pPr>
      <w:r w:rsidRPr="0047416B">
        <w:rPr>
          <w:rFonts w:ascii="Times New Roman" w:hAnsi="Times New Roman"/>
        </w:rPr>
        <w:t xml:space="preserve">Classification: Classe Mammalia, Ordre Carnivora, Famille Ursidae, Genre </w:t>
      </w:r>
      <w:r w:rsidRPr="0047416B">
        <w:rPr>
          <w:rFonts w:ascii="Times New Roman" w:hAnsi="Times New Roman"/>
          <w:i/>
        </w:rPr>
        <w:t>Melursus</w:t>
      </w:r>
    </w:p>
    <w:p w:rsidR="00271124" w:rsidRPr="0047416B" w:rsidRDefault="00271124" w:rsidP="00ED5350">
      <w:pPr>
        <w:tabs>
          <w:tab w:val="left" w:pos="3969"/>
          <w:tab w:val="left" w:pos="7230"/>
        </w:tabs>
        <w:spacing w:after="0"/>
        <w:rPr>
          <w:rFonts w:ascii="Times New Roman" w:hAnsi="Times New Roman"/>
        </w:rPr>
      </w:pPr>
      <w:r w:rsidRPr="0047416B">
        <w:rPr>
          <w:rFonts w:ascii="Times New Roman" w:hAnsi="Times New Roman"/>
        </w:rPr>
        <w:t xml:space="preserve">2 sous-espèces : </w:t>
      </w:r>
      <w:r w:rsidRPr="0047416B">
        <w:rPr>
          <w:rFonts w:ascii="Times New Roman" w:hAnsi="Times New Roman"/>
          <w:i/>
        </w:rPr>
        <w:t>M. u. ursinus, M. u. inornatus</w:t>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1931-50</w:t>
      </w: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E67E94" w:rsidRPr="0047416B">
        <w:rPr>
          <w:rFonts w:ascii="Times New Roman" w:hAnsi="Times New Roman"/>
          <w:sz w:val="24"/>
          <w:szCs w:val="24"/>
        </w:rPr>
        <w:t xml:space="preserve">d’AC </w:t>
      </w:r>
      <w:r w:rsidRPr="0047416B">
        <w:rPr>
          <w:rFonts w:ascii="Times New Roman" w:hAnsi="Times New Roman"/>
          <w:sz w:val="24"/>
          <w:szCs w:val="24"/>
        </w:rPr>
        <w:t>le 02/03/1931</w:t>
      </w: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Femelle âgée </w:t>
      </w:r>
      <w:r w:rsidR="00E67E94" w:rsidRPr="0047416B">
        <w:rPr>
          <w:rFonts w:ascii="Times New Roman" w:hAnsi="Times New Roman"/>
          <w:sz w:val="24"/>
          <w:szCs w:val="24"/>
        </w:rPr>
        <w:t xml:space="preserve">provenant </w:t>
      </w:r>
      <w:r w:rsidRPr="0047416B">
        <w:rPr>
          <w:rFonts w:ascii="Times New Roman" w:hAnsi="Times New Roman"/>
          <w:sz w:val="24"/>
          <w:szCs w:val="24"/>
        </w:rPr>
        <w:t>de la ménagerie</w:t>
      </w:r>
    </w:p>
    <w:p w:rsidR="00972317" w:rsidRPr="0047416B" w:rsidRDefault="00972317" w:rsidP="00B564A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Ours du Thibet aux grandes lèvres,</w:t>
      </w:r>
    </w:p>
    <w:p w:rsidR="00271124" w:rsidRPr="0047416B" w:rsidRDefault="00E67E94" w:rsidP="00B564A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Date d’Entrée </w:t>
      </w:r>
      <w:r w:rsidRPr="0047416B">
        <w:rPr>
          <w:rFonts w:ascii="Times New Roman" w:hAnsi="Times New Roman"/>
          <w:sz w:val="24"/>
          <w:szCs w:val="24"/>
        </w:rPr>
        <w:t>le 27 février 1930 n°4</w:t>
      </w:r>
      <w:r w:rsidRPr="0047416B">
        <w:rPr>
          <w:rFonts w:ascii="Times New Roman" w:hAnsi="Times New Roman"/>
          <w:sz w:val="24"/>
          <w:szCs w:val="24"/>
        </w:rPr>
        <w:t>, Don de Mr le Baron de Baeyens.</w:t>
      </w: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Mort le 01/03/1931 (1931-50)</w:t>
      </w:r>
    </w:p>
    <w:p w:rsidR="00271124" w:rsidRPr="0047416B" w:rsidRDefault="00271124" w:rsidP="00ED5350">
      <w:pPr>
        <w:tabs>
          <w:tab w:val="left" w:pos="3969"/>
          <w:tab w:val="left" w:pos="7230"/>
        </w:tabs>
        <w:spacing w:after="0"/>
        <w:rPr>
          <w:rFonts w:ascii="Times New Roman" w:hAnsi="Times New Roman"/>
        </w:rPr>
      </w:pPr>
      <w:r w:rsidRPr="0047416B">
        <w:rPr>
          <w:rFonts w:ascii="Times New Roman" w:hAnsi="Times New Roman"/>
        </w:rPr>
        <w:br w:type="page"/>
      </w:r>
    </w:p>
    <w:p w:rsidR="00271124" w:rsidRPr="0047416B" w:rsidRDefault="0047416B" w:rsidP="00ED5350">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-215900</wp:posOffset>
            </wp:positionV>
            <wp:extent cx="2095500" cy="1390650"/>
            <wp:effectExtent l="0" t="0" r="0" b="0"/>
            <wp:wrapNone/>
            <wp:docPr id="12" name="Image 16" descr="220px-Giant_Panda_20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descr="220px-Giant_Panda_2004-03-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Panda géant </w:t>
      </w:r>
      <w:r w:rsidRPr="0047416B">
        <w:rPr>
          <w:rFonts w:ascii="Times New Roman" w:hAnsi="Times New Roman"/>
          <w:b/>
          <w:sz w:val="40"/>
          <w:szCs w:val="40"/>
        </w:rPr>
        <w:t>(Giant panda)</w:t>
      </w:r>
    </w:p>
    <w:p w:rsidR="00271124" w:rsidRPr="0047416B" w:rsidRDefault="00271124" w:rsidP="00ED5350">
      <w:pPr>
        <w:tabs>
          <w:tab w:val="left" w:pos="3969"/>
          <w:tab w:val="left" w:pos="7230"/>
        </w:tabs>
        <w:spacing w:after="0"/>
        <w:rPr>
          <w:rFonts w:ascii="Times New Roman" w:hAnsi="Times New Roman"/>
        </w:rPr>
      </w:pPr>
      <w:r w:rsidRPr="0047416B">
        <w:rPr>
          <w:rFonts w:ascii="Times New Roman" w:hAnsi="Times New Roman"/>
          <w:i/>
          <w:sz w:val="36"/>
          <w:szCs w:val="36"/>
        </w:rPr>
        <w:t xml:space="preserve">Ailuropoda melanoleuca </w:t>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Le </w:t>
      </w:r>
      <w:r w:rsidRPr="0047416B">
        <w:rPr>
          <w:rFonts w:ascii="Times New Roman" w:hAnsi="Times New Roman"/>
          <w:bCs/>
          <w:sz w:val="24"/>
          <w:szCs w:val="24"/>
          <w:lang w:eastAsia="fr-FR"/>
        </w:rPr>
        <w:t>panda géant</w:t>
      </w:r>
      <w:r w:rsidRPr="0047416B">
        <w:rPr>
          <w:rFonts w:ascii="Times New Roman" w:hAnsi="Times New Roman"/>
          <w:sz w:val="24"/>
          <w:szCs w:val="24"/>
          <w:lang w:eastAsia="fr-FR"/>
        </w:rPr>
        <w:t xml:space="preserve"> est un ours très massif et paisible reconnaissable à sa robe blanche et noire, avec des yeux entourés de noir. Il pèse entre 80 et 125 kg pour une taille de 1,50 m à 1,80 m. Les femelles sont plus petites et moins lourdes. Il a la caractéristique d’avoir un sixième doigt à sa patte, qui résulte du fort développement d’un os sésamoïde radial. Le panda géant est solitaire et est principalement herbivore (bambous). </w:t>
      </w:r>
      <w:r w:rsidRPr="0047416B">
        <w:rPr>
          <w:rFonts w:ascii="Times New Roman" w:hAnsi="Times New Roman"/>
          <w:sz w:val="24"/>
          <w:szCs w:val="24"/>
        </w:rPr>
        <w:t>Il peut vivre jusqu'à une quinzaine d'années dans la nature et plus du double en captivité.</w:t>
      </w:r>
    </w:p>
    <w:p w:rsidR="00271124" w:rsidRPr="0047416B" w:rsidRDefault="00271124" w:rsidP="00ED5350">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On ne le trouve que dans le centre-sud de la Chine, dans les provinces du </w:t>
      </w:r>
      <w:hyperlink r:id="rId81" w:tooltip="Gansu" w:history="1">
        <w:r w:rsidRPr="0047416B">
          <w:rPr>
            <w:rFonts w:ascii="Times New Roman" w:hAnsi="Times New Roman"/>
            <w:sz w:val="24"/>
            <w:szCs w:val="24"/>
            <w:lang w:eastAsia="fr-FR"/>
          </w:rPr>
          <w:t>Gansu</w:t>
        </w:r>
      </w:hyperlink>
      <w:r w:rsidRPr="0047416B">
        <w:rPr>
          <w:rFonts w:ascii="Times New Roman" w:hAnsi="Times New Roman"/>
          <w:sz w:val="24"/>
          <w:szCs w:val="24"/>
          <w:lang w:eastAsia="fr-FR"/>
        </w:rPr>
        <w:t xml:space="preserve">, du </w:t>
      </w:r>
      <w:hyperlink r:id="rId82" w:tooltip="Shaanxi" w:history="1">
        <w:r w:rsidRPr="0047416B">
          <w:rPr>
            <w:rFonts w:ascii="Times New Roman" w:hAnsi="Times New Roman"/>
            <w:sz w:val="24"/>
            <w:szCs w:val="24"/>
            <w:lang w:eastAsia="fr-FR"/>
          </w:rPr>
          <w:t>Shaanxi</w:t>
        </w:r>
      </w:hyperlink>
      <w:r w:rsidRPr="0047416B">
        <w:rPr>
          <w:rFonts w:ascii="Times New Roman" w:hAnsi="Times New Roman"/>
          <w:sz w:val="24"/>
          <w:szCs w:val="24"/>
          <w:lang w:eastAsia="fr-FR"/>
        </w:rPr>
        <w:t xml:space="preserve"> et du </w:t>
      </w:r>
      <w:hyperlink r:id="rId83" w:tooltip="Sichuan" w:history="1">
        <w:r w:rsidRPr="0047416B">
          <w:rPr>
            <w:rFonts w:ascii="Times New Roman" w:hAnsi="Times New Roman"/>
            <w:sz w:val="24"/>
            <w:szCs w:val="24"/>
            <w:lang w:eastAsia="fr-FR"/>
          </w:rPr>
          <w:t>Sichuan</w:t>
        </w:r>
      </w:hyperlink>
      <w:r w:rsidRPr="0047416B">
        <w:rPr>
          <w:rFonts w:ascii="Times New Roman" w:hAnsi="Times New Roman"/>
          <w:sz w:val="24"/>
          <w:szCs w:val="24"/>
          <w:lang w:eastAsia="fr-FR"/>
        </w:rPr>
        <w:t xml:space="preserve"> (environ 75% de la population). Il vit dans des régions </w:t>
      </w:r>
      <w:hyperlink r:id="rId84" w:tooltip="Montagne" w:history="1">
        <w:r w:rsidRPr="0047416B">
          <w:rPr>
            <w:rFonts w:ascii="Times New Roman" w:hAnsi="Times New Roman"/>
            <w:sz w:val="24"/>
            <w:szCs w:val="24"/>
            <w:lang w:eastAsia="fr-FR"/>
          </w:rPr>
          <w:t>montagneuses</w:t>
        </w:r>
      </w:hyperlink>
      <w:r w:rsidRPr="0047416B">
        <w:rPr>
          <w:rFonts w:ascii="Times New Roman" w:hAnsi="Times New Roman"/>
          <w:sz w:val="24"/>
          <w:szCs w:val="24"/>
        </w:rPr>
        <w:t xml:space="preserve"> entre </w:t>
      </w:r>
      <w:r w:rsidRPr="0047416B">
        <w:rPr>
          <w:rFonts w:ascii="Times New Roman" w:hAnsi="Times New Roman"/>
          <w:sz w:val="24"/>
          <w:szCs w:val="24"/>
          <w:lang w:eastAsia="fr-FR"/>
        </w:rPr>
        <w:t xml:space="preserve">1 800 et 3 400 mètres, recouvertes de </w:t>
      </w:r>
      <w:hyperlink r:id="rId85" w:tooltip="Forêt" w:history="1">
        <w:r w:rsidRPr="0047416B">
          <w:rPr>
            <w:rFonts w:ascii="Times New Roman" w:hAnsi="Times New Roman"/>
            <w:sz w:val="24"/>
            <w:szCs w:val="24"/>
            <w:lang w:eastAsia="fr-FR"/>
          </w:rPr>
          <w:t>forêts</w:t>
        </w:r>
      </w:hyperlink>
      <w:r w:rsidRPr="0047416B">
        <w:rPr>
          <w:rFonts w:ascii="Times New Roman" w:hAnsi="Times New Roman"/>
          <w:sz w:val="24"/>
          <w:szCs w:val="24"/>
          <w:lang w:eastAsia="fr-FR"/>
        </w:rPr>
        <w:t xml:space="preserve"> de bambous, plante indispensable à son alimentation. </w:t>
      </w:r>
    </w:p>
    <w:p w:rsidR="00271124" w:rsidRPr="0047416B" w:rsidRDefault="00271124" w:rsidP="00ED5350">
      <w:pPr>
        <w:spacing w:before="100" w:beforeAutospacing="1" w:after="100" w:afterAutospacing="1"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Cette espèce, très menacée en partie à cause de la destruction de son habitat naturel, figure sur la liste des espèces menacées </w:t>
      </w:r>
      <w:r w:rsidR="00E82196" w:rsidRPr="0047416B">
        <w:rPr>
          <w:rFonts w:ascii="Times New Roman" w:hAnsi="Times New Roman"/>
          <w:sz w:val="24"/>
          <w:szCs w:val="24"/>
          <w:lang w:eastAsia="fr-FR"/>
        </w:rPr>
        <w:t>de</w:t>
      </w:r>
      <w:r w:rsidRPr="0047416B">
        <w:rPr>
          <w:rFonts w:ascii="Times New Roman" w:hAnsi="Times New Roman"/>
          <w:sz w:val="24"/>
          <w:szCs w:val="24"/>
          <w:lang w:eastAsia="fr-FR"/>
        </w:rPr>
        <w:t xml:space="preserve"> l'annexe I de la convention de Washington, et  est déclarée comme espèce en danger par </w:t>
      </w:r>
      <w:r w:rsidR="00E82196" w:rsidRPr="0047416B">
        <w:rPr>
          <w:rFonts w:ascii="Times New Roman" w:hAnsi="Times New Roman"/>
          <w:sz w:val="24"/>
          <w:szCs w:val="24"/>
          <w:lang w:eastAsia="fr-FR"/>
        </w:rPr>
        <w:t>l’UI</w:t>
      </w:r>
      <w:r w:rsidRPr="0047416B">
        <w:rPr>
          <w:rFonts w:ascii="Times New Roman" w:hAnsi="Times New Roman"/>
          <w:sz w:val="24"/>
          <w:szCs w:val="24"/>
          <w:lang w:eastAsia="fr-FR"/>
        </w:rPr>
        <w:t>CN.</w:t>
      </w:r>
    </w:p>
    <w:p w:rsidR="00271124" w:rsidRPr="0047416B" w:rsidRDefault="00271124" w:rsidP="00ED5350">
      <w:pPr>
        <w:tabs>
          <w:tab w:val="left" w:pos="3969"/>
          <w:tab w:val="left" w:pos="7230"/>
        </w:tabs>
        <w:spacing w:after="0"/>
        <w:jc w:val="both"/>
        <w:rPr>
          <w:rFonts w:ascii="Times New Roman" w:hAnsi="Times New Roman"/>
        </w:rPr>
      </w:pPr>
      <w:r w:rsidRPr="0047416B">
        <w:rPr>
          <w:rFonts w:ascii="Times New Roman" w:hAnsi="Times New Roman"/>
        </w:rPr>
        <w:t xml:space="preserve">Classification : Classe Mammalia, Ordre Carnivora, Famille Ursidae, Genre </w:t>
      </w:r>
      <w:r w:rsidRPr="0047416B">
        <w:rPr>
          <w:rFonts w:ascii="Times New Roman" w:hAnsi="Times New Roman"/>
          <w:i/>
        </w:rPr>
        <w:t>Ailuropoda</w:t>
      </w:r>
    </w:p>
    <w:p w:rsidR="00271124" w:rsidRPr="0047416B" w:rsidRDefault="00271124" w:rsidP="00ED5350">
      <w:pPr>
        <w:tabs>
          <w:tab w:val="left" w:pos="3969"/>
          <w:tab w:val="left" w:pos="7230"/>
        </w:tabs>
        <w:spacing w:after="0"/>
        <w:jc w:val="both"/>
        <w:rPr>
          <w:rFonts w:ascii="Times New Roman" w:hAnsi="Times New Roman"/>
        </w:rPr>
      </w:pPr>
      <w:r w:rsidRPr="0047416B">
        <w:rPr>
          <w:rFonts w:ascii="Times New Roman" w:hAnsi="Times New Roman"/>
        </w:rPr>
        <w:tab/>
      </w:r>
    </w:p>
    <w:p w:rsidR="00271124" w:rsidRPr="0047416B" w:rsidRDefault="00271124"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1974-66</w:t>
      </w:r>
    </w:p>
    <w:p w:rsidR="00271124" w:rsidRPr="0047416B" w:rsidRDefault="00271124"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Entrée au catalogue </w:t>
      </w:r>
      <w:r w:rsidR="00972317" w:rsidRPr="0047416B">
        <w:rPr>
          <w:rFonts w:ascii="Times New Roman" w:hAnsi="Times New Roman"/>
          <w:sz w:val="24"/>
          <w:szCs w:val="24"/>
        </w:rPr>
        <w:t xml:space="preserve">d’AC </w:t>
      </w:r>
      <w:r w:rsidRPr="0047416B">
        <w:rPr>
          <w:rFonts w:ascii="Times New Roman" w:hAnsi="Times New Roman"/>
          <w:sz w:val="24"/>
          <w:szCs w:val="24"/>
        </w:rPr>
        <w:t>le 31/05/1974</w:t>
      </w:r>
    </w:p>
    <w:p w:rsidR="00271124" w:rsidRPr="0047416B" w:rsidRDefault="00271124"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Mâle âgé de 18 mois environ,</w:t>
      </w:r>
      <w:r w:rsidR="00972317" w:rsidRPr="0047416B">
        <w:rPr>
          <w:rFonts w:ascii="Times New Roman" w:hAnsi="Times New Roman"/>
          <w:sz w:val="24"/>
          <w:szCs w:val="24"/>
        </w:rPr>
        <w:t xml:space="preserve"> provenant de la ménagerie</w:t>
      </w:r>
    </w:p>
    <w:p w:rsidR="00271124" w:rsidRPr="0047416B" w:rsidRDefault="00972317"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Date d’</w:t>
      </w:r>
      <w:r w:rsidR="00271124" w:rsidRPr="0047416B">
        <w:rPr>
          <w:rFonts w:ascii="Times New Roman" w:hAnsi="Times New Roman"/>
          <w:sz w:val="24"/>
          <w:szCs w:val="24"/>
        </w:rPr>
        <w:t>Entré le 08/12/1973</w:t>
      </w:r>
    </w:p>
    <w:p w:rsidR="00271124" w:rsidRPr="0047416B" w:rsidRDefault="00271124" w:rsidP="00ED5350">
      <w:pPr>
        <w:tabs>
          <w:tab w:val="left" w:pos="3969"/>
          <w:tab w:val="left" w:pos="7230"/>
        </w:tabs>
        <w:spacing w:after="0"/>
        <w:jc w:val="both"/>
        <w:rPr>
          <w:rFonts w:ascii="Times New Roman" w:hAnsi="Times New Roman"/>
          <w:sz w:val="24"/>
          <w:szCs w:val="24"/>
        </w:rPr>
      </w:pPr>
      <w:r w:rsidRPr="0047416B">
        <w:rPr>
          <w:rFonts w:ascii="Times New Roman" w:hAnsi="Times New Roman"/>
          <w:sz w:val="24"/>
          <w:szCs w:val="24"/>
        </w:rPr>
        <w:t xml:space="preserve">Mort le 20/04/1974 au parc zoologique (n° 66). </w:t>
      </w:r>
    </w:p>
    <w:p w:rsidR="00271124" w:rsidRPr="0047416B" w:rsidRDefault="00271124" w:rsidP="00ED5350">
      <w:r w:rsidRPr="0047416B">
        <w:rPr>
          <w:rFonts w:ascii="Times New Roman" w:hAnsi="Times New Roman"/>
        </w:rPr>
        <w:br w:type="page"/>
      </w:r>
    </w:p>
    <w:p w:rsidR="00271124" w:rsidRPr="0047416B" w:rsidRDefault="0047416B" w:rsidP="00F72124">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52096" behindDoc="0" locked="0" layoutInCell="1" allowOverlap="1">
            <wp:simplePos x="0" y="0"/>
            <wp:positionH relativeFrom="margin">
              <wp:align>center</wp:align>
            </wp:positionH>
            <wp:positionV relativeFrom="paragraph">
              <wp:posOffset>-314960</wp:posOffset>
            </wp:positionV>
            <wp:extent cx="2095500" cy="1400175"/>
            <wp:effectExtent l="0" t="0" r="0" b="9525"/>
            <wp:wrapNone/>
            <wp:docPr id="13" name="Image 10" descr="220px-Lions_Family_Portrait_Masai_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220px-Lions_Family_Portrait_Masai_Mar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Lion </w:t>
      </w:r>
      <w:r w:rsidRPr="0047416B">
        <w:rPr>
          <w:rFonts w:ascii="Times New Roman" w:hAnsi="Times New Roman"/>
          <w:b/>
          <w:sz w:val="40"/>
          <w:szCs w:val="40"/>
        </w:rPr>
        <w:t>(Lion)</w:t>
      </w:r>
      <w:r w:rsidRPr="0047416B">
        <w:rPr>
          <w:rFonts w:ascii="Times New Roman" w:hAnsi="Times New Roman"/>
          <w:b/>
          <w:sz w:val="48"/>
          <w:szCs w:val="48"/>
        </w:rPr>
        <w:tab/>
      </w:r>
      <w:r w:rsidRPr="0047416B">
        <w:rPr>
          <w:rFonts w:ascii="Times New Roman" w:hAnsi="Times New Roman"/>
          <w:b/>
          <w:sz w:val="48"/>
          <w:szCs w:val="48"/>
        </w:rPr>
        <w:tab/>
      </w:r>
    </w:p>
    <w:p w:rsidR="00271124" w:rsidRPr="0047416B" w:rsidRDefault="00271124" w:rsidP="00F72124">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Panthera leo</w:t>
      </w: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pStyle w:val="NormalWeb"/>
        <w:spacing w:before="0" w:beforeAutospacing="0" w:after="0" w:afterAutospacing="0"/>
        <w:jc w:val="both"/>
      </w:pPr>
      <w:r w:rsidRPr="0047416B">
        <w:t xml:space="preserve">Le </w:t>
      </w:r>
      <w:r w:rsidRPr="0047416B">
        <w:rPr>
          <w:bCs/>
        </w:rPr>
        <w:t>lion</w:t>
      </w:r>
      <w:r w:rsidRPr="0047416B">
        <w:t xml:space="preserve"> est le plus gros carnivore d'Afrique et le deuxième plus grand félidé après le tigre. Les  mâles selon la région ont un poids allant de </w:t>
      </w:r>
      <w:r w:rsidRPr="0047416B">
        <w:rPr>
          <w:rStyle w:val="nowrap"/>
        </w:rPr>
        <w:t>180 kg</w:t>
      </w:r>
      <w:r w:rsidRPr="0047416B">
        <w:t xml:space="preserve"> à </w:t>
      </w:r>
      <w:r w:rsidRPr="0047416B">
        <w:rPr>
          <w:rStyle w:val="nowrap"/>
        </w:rPr>
        <w:t xml:space="preserve">230 kg pour une taille de </w:t>
      </w:r>
      <w:r w:rsidRPr="0047416B">
        <w:t xml:space="preserve">172 à </w:t>
      </w:r>
      <w:r w:rsidRPr="0047416B">
        <w:rPr>
          <w:rStyle w:val="nowrap"/>
        </w:rPr>
        <w:t xml:space="preserve">250 centimètres </w:t>
      </w:r>
      <w:r w:rsidRPr="0047416B">
        <w:t xml:space="preserve">(sans la queue), alors que les femelles pèsent entre 110 et </w:t>
      </w:r>
      <w:r w:rsidRPr="0047416B">
        <w:rPr>
          <w:rStyle w:val="nowrap"/>
        </w:rPr>
        <w:t>170 kilogrammes</w:t>
      </w:r>
      <w:r w:rsidRPr="0047416B">
        <w:t xml:space="preserve"> pour une taille de  158 à </w:t>
      </w:r>
      <w:r w:rsidRPr="0047416B">
        <w:rPr>
          <w:rStyle w:val="nowrap"/>
        </w:rPr>
        <w:t>192 centimètres</w:t>
      </w:r>
      <w:r w:rsidRPr="0047416B">
        <w:t>. Contrairement aux autres félins, les lions vivent en groupes familiaux. Ces groupes sont composés de femelles apparentées entre elles, de mâles non apparentés aux femelles et de leur progéniture. Son espérance de vie, à l'état sauvage, est comprise entre 7 et 12 ans pour le mâle et de 14 à 20 ans pour la femelle ; il peut dépasser les 30 ans en captivité.</w:t>
      </w:r>
    </w:p>
    <w:p w:rsidR="00271124" w:rsidRPr="0047416B" w:rsidRDefault="00271124" w:rsidP="00F72124">
      <w:pPr>
        <w:pStyle w:val="NormalWeb"/>
        <w:spacing w:before="0" w:beforeAutospacing="0" w:after="0" w:afterAutospacing="0"/>
        <w:jc w:val="both"/>
      </w:pPr>
      <w:r w:rsidRPr="0047416B">
        <w:t>L’aire de répartition du lion s’est restreinte au cours des siècles, et on ne le trouve plus que principalement en Afrique et un dernier groupe au Gujarat en Inde de l’ouest. Il vit  aussi bien dans les plaines herbeuses, les sous-bois, la savane, la brousse, en montagne ou même dans les régions semi-désertiques, mais quasiment jamais en forêts denses.</w:t>
      </w:r>
    </w:p>
    <w:p w:rsidR="00271124" w:rsidRPr="0047416B" w:rsidRDefault="00271124" w:rsidP="00F72124">
      <w:pPr>
        <w:pStyle w:val="NormalWeb"/>
        <w:jc w:val="both"/>
      </w:pPr>
      <w:r w:rsidRPr="0047416B">
        <w:t>Le nombre de lion, en permanent recul, fait que le lion africain est considéré comme vulnérable sur la liste rouge des espèces menacées de l'UICN. La sous-espèce indienne se limite à 300 individus et est gravement menacée par la perte de la diversité de leur patrimoine génétique.</w:t>
      </w:r>
    </w:p>
    <w:p w:rsidR="00271124" w:rsidRPr="0047416B" w:rsidRDefault="00271124" w:rsidP="00F72124">
      <w:pPr>
        <w:pStyle w:val="NormalWeb"/>
        <w:spacing w:before="0" w:beforeAutospacing="0" w:after="0" w:afterAutospacing="0"/>
        <w:jc w:val="both"/>
        <w:rPr>
          <w:rStyle w:val="needref"/>
        </w:rPr>
      </w:pPr>
      <w:r w:rsidRPr="0047416B">
        <w:t xml:space="preserve">Classification </w:t>
      </w:r>
      <w:r w:rsidRPr="0047416B">
        <w:rPr>
          <w:rStyle w:val="needref"/>
        </w:rPr>
        <w:t xml:space="preserve">Classe Mammalia, Ordre Carnivora, Famille Felidae, Genre </w:t>
      </w:r>
      <w:r w:rsidRPr="0047416B">
        <w:rPr>
          <w:rStyle w:val="needref"/>
          <w:i/>
        </w:rPr>
        <w:t>Panthera</w:t>
      </w:r>
      <w:r w:rsidRPr="0047416B">
        <w:rPr>
          <w:rStyle w:val="needref"/>
        </w:rPr>
        <w:t xml:space="preserve">. </w:t>
      </w:r>
    </w:p>
    <w:p w:rsidR="00271124" w:rsidRPr="0047416B" w:rsidRDefault="00271124" w:rsidP="00F72124">
      <w:pPr>
        <w:pStyle w:val="NormalWeb"/>
        <w:spacing w:before="0" w:beforeAutospacing="0" w:after="0" w:afterAutospacing="0"/>
        <w:jc w:val="both"/>
      </w:pPr>
      <w:r w:rsidRPr="0047416B">
        <w:t xml:space="preserve">2 sous-espèces, le </w:t>
      </w:r>
      <w:hyperlink r:id="rId87" w:tooltip="Lion d'Afrique" w:history="1">
        <w:r w:rsidRPr="0047416B">
          <w:rPr>
            <w:rStyle w:val="Lienhypertexte"/>
            <w:color w:val="auto"/>
            <w:u w:val="none"/>
          </w:rPr>
          <w:t>Lion d'Afrique</w:t>
        </w:r>
      </w:hyperlink>
      <w:r w:rsidRPr="0047416B">
        <w:t xml:space="preserve"> </w:t>
      </w:r>
      <w:r w:rsidRPr="0047416B">
        <w:rPr>
          <w:i/>
          <w:iCs/>
        </w:rPr>
        <w:t>Panthera leo leo</w:t>
      </w:r>
      <w:r w:rsidRPr="0047416B">
        <w:t xml:space="preserve"> et le </w:t>
      </w:r>
      <w:hyperlink r:id="rId88" w:tooltip="Lion d'Asie" w:history="1">
        <w:r w:rsidRPr="0047416B">
          <w:rPr>
            <w:rStyle w:val="Lienhypertexte"/>
            <w:color w:val="auto"/>
            <w:u w:val="none"/>
          </w:rPr>
          <w:t>lion d'Asie</w:t>
        </w:r>
      </w:hyperlink>
      <w:r w:rsidRPr="0047416B">
        <w:t xml:space="preserve"> </w:t>
      </w:r>
      <w:r w:rsidRPr="0047416B">
        <w:rPr>
          <w:i/>
          <w:iCs/>
        </w:rPr>
        <w:t>Panthera leo persica</w:t>
      </w:r>
      <w:r w:rsidRPr="0047416B">
        <w:t>.</w:t>
      </w:r>
    </w:p>
    <w:p w:rsidR="00271124" w:rsidRPr="0047416B" w:rsidRDefault="00271124" w:rsidP="00F72124">
      <w:pPr>
        <w:pStyle w:val="NormalWeb"/>
        <w:jc w:val="both"/>
      </w:pPr>
      <w:r w:rsidRPr="0047416B">
        <w:t>L'encéphale ressemble à celle d'un chat, seule la taille et le poids diffère</w:t>
      </w:r>
    </w:p>
    <w:p w:rsidR="00271124" w:rsidRPr="0047416B" w:rsidRDefault="00271124" w:rsidP="00884A07">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1949-9</w:t>
      </w:r>
    </w:p>
    <w:p w:rsidR="00271124" w:rsidRPr="0047416B" w:rsidRDefault="00271124" w:rsidP="00F7212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972317" w:rsidRPr="0047416B">
        <w:rPr>
          <w:rFonts w:ascii="Times New Roman" w:hAnsi="Times New Roman"/>
          <w:sz w:val="24"/>
          <w:szCs w:val="24"/>
        </w:rPr>
        <w:t xml:space="preserve">d’AC </w:t>
      </w:r>
      <w:r w:rsidRPr="0047416B">
        <w:rPr>
          <w:rFonts w:ascii="Times New Roman" w:hAnsi="Times New Roman"/>
          <w:sz w:val="24"/>
          <w:szCs w:val="24"/>
        </w:rPr>
        <w:t>le 31/01/1949</w:t>
      </w:r>
    </w:p>
    <w:p w:rsidR="00271124" w:rsidRPr="0047416B" w:rsidRDefault="00271124" w:rsidP="00F7212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Femelle </w:t>
      </w:r>
      <w:r w:rsidR="00972317" w:rsidRPr="0047416B">
        <w:rPr>
          <w:rFonts w:ascii="Times New Roman" w:hAnsi="Times New Roman"/>
          <w:sz w:val="24"/>
          <w:szCs w:val="24"/>
        </w:rPr>
        <w:t xml:space="preserve">provenant </w:t>
      </w:r>
      <w:r w:rsidRPr="0047416B">
        <w:rPr>
          <w:rFonts w:ascii="Times New Roman" w:hAnsi="Times New Roman"/>
          <w:sz w:val="24"/>
          <w:szCs w:val="24"/>
        </w:rPr>
        <w:t>de la ménagerie Bouglione</w:t>
      </w:r>
    </w:p>
    <w:p w:rsidR="00271124" w:rsidRPr="0047416B" w:rsidRDefault="00271124" w:rsidP="00F72124">
      <w:pPr>
        <w:tabs>
          <w:tab w:val="left" w:pos="3969"/>
          <w:tab w:val="left" w:pos="7230"/>
        </w:tabs>
        <w:spacing w:after="0"/>
        <w:rPr>
          <w:rFonts w:ascii="Times New Roman" w:hAnsi="Times New Roman"/>
        </w:rPr>
      </w:pPr>
      <w:r w:rsidRPr="0047416B">
        <w:rPr>
          <w:rFonts w:ascii="Times New Roman" w:hAnsi="Times New Roman"/>
          <w:i/>
          <w:sz w:val="36"/>
          <w:szCs w:val="36"/>
        </w:rPr>
        <w:br w:type="page"/>
      </w:r>
    </w:p>
    <w:p w:rsidR="00271124" w:rsidRPr="0047416B" w:rsidRDefault="0047416B" w:rsidP="00F72124">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50048" behindDoc="0" locked="0" layoutInCell="1" allowOverlap="1">
            <wp:simplePos x="0" y="0"/>
            <wp:positionH relativeFrom="column">
              <wp:posOffset>2214880</wp:posOffset>
            </wp:positionH>
            <wp:positionV relativeFrom="paragraph">
              <wp:posOffset>-607695</wp:posOffset>
            </wp:positionV>
            <wp:extent cx="1533525" cy="2305050"/>
            <wp:effectExtent l="0" t="0" r="9525" b="0"/>
            <wp:wrapNone/>
            <wp:docPr id="14" name="Image 8" descr="Description de l'image TheCheeth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Description de l'image TheCheethcat.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33525" cy="2305050"/>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F72124">
      <w:pPr>
        <w:tabs>
          <w:tab w:val="left" w:pos="3969"/>
          <w:tab w:val="left" w:pos="7230"/>
        </w:tabs>
        <w:spacing w:after="0"/>
        <w:rPr>
          <w:rFonts w:ascii="Times New Roman" w:hAnsi="Times New Roman"/>
        </w:rPr>
      </w:pPr>
    </w:p>
    <w:p w:rsidR="00271124" w:rsidRPr="0047416B" w:rsidRDefault="00271124" w:rsidP="00383F84">
      <w:pPr>
        <w:tabs>
          <w:tab w:val="left" w:pos="3969"/>
          <w:tab w:val="left" w:pos="7230"/>
        </w:tabs>
        <w:spacing w:after="0"/>
        <w:rPr>
          <w:rFonts w:ascii="Times New Roman" w:hAnsi="Times New Roman"/>
          <w:i/>
          <w:sz w:val="36"/>
          <w:szCs w:val="36"/>
        </w:rPr>
      </w:pPr>
    </w:p>
    <w:p w:rsidR="00271124" w:rsidRPr="0047416B" w:rsidRDefault="00271124" w:rsidP="00383F84">
      <w:pPr>
        <w:tabs>
          <w:tab w:val="left" w:pos="3969"/>
          <w:tab w:val="left" w:pos="7230"/>
        </w:tabs>
        <w:spacing w:after="0"/>
        <w:rPr>
          <w:rFonts w:ascii="Times New Roman" w:hAnsi="Times New Roman"/>
          <w:b/>
          <w:sz w:val="48"/>
          <w:szCs w:val="48"/>
        </w:rPr>
      </w:pPr>
    </w:p>
    <w:p w:rsidR="00271124" w:rsidRPr="0047416B" w:rsidRDefault="00271124" w:rsidP="00383F84">
      <w:pPr>
        <w:tabs>
          <w:tab w:val="left" w:pos="3969"/>
          <w:tab w:val="left" w:pos="7230"/>
        </w:tabs>
        <w:spacing w:after="0"/>
        <w:rPr>
          <w:rFonts w:ascii="Times New Roman" w:hAnsi="Times New Roman"/>
        </w:rPr>
      </w:pPr>
      <w:r w:rsidRPr="0047416B">
        <w:rPr>
          <w:rFonts w:ascii="Times New Roman" w:hAnsi="Times New Roman"/>
          <w:b/>
          <w:sz w:val="48"/>
          <w:szCs w:val="48"/>
        </w:rPr>
        <w:t xml:space="preserve">Guépard </w:t>
      </w:r>
      <w:r w:rsidRPr="0047416B">
        <w:rPr>
          <w:rFonts w:ascii="Times New Roman" w:hAnsi="Times New Roman"/>
          <w:b/>
          <w:sz w:val="40"/>
          <w:szCs w:val="40"/>
        </w:rPr>
        <w:t>(Cheetah)</w:t>
      </w:r>
      <w:r w:rsidRPr="0047416B">
        <w:rPr>
          <w:rFonts w:ascii="Times New Roman" w:hAnsi="Times New Roman"/>
        </w:rPr>
        <w:tab/>
      </w:r>
      <w:r w:rsidRPr="0047416B">
        <w:rPr>
          <w:rFonts w:ascii="Times New Roman" w:hAnsi="Times New Roman"/>
        </w:rPr>
        <w:tab/>
      </w:r>
    </w:p>
    <w:p w:rsidR="00271124" w:rsidRPr="0047416B" w:rsidRDefault="00271124" w:rsidP="00383F84">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Acynonix jubatus</w:t>
      </w:r>
    </w:p>
    <w:p w:rsidR="00271124" w:rsidRPr="0047416B" w:rsidRDefault="00271124" w:rsidP="00383F84">
      <w:pPr>
        <w:tabs>
          <w:tab w:val="left" w:pos="3969"/>
          <w:tab w:val="left" w:pos="7230"/>
        </w:tabs>
        <w:spacing w:after="0"/>
        <w:rPr>
          <w:rFonts w:ascii="Times New Roman" w:hAnsi="Times New Roman"/>
          <w:sz w:val="36"/>
          <w:szCs w:val="36"/>
        </w:rPr>
      </w:pPr>
    </w:p>
    <w:p w:rsidR="00271124" w:rsidRPr="0047416B" w:rsidRDefault="00271124" w:rsidP="00901AF6">
      <w:pPr>
        <w:pStyle w:val="NormalWeb"/>
        <w:spacing w:before="0" w:beforeAutospacing="0" w:after="0" w:afterAutospacing="0"/>
        <w:jc w:val="both"/>
        <w:rPr>
          <w:rStyle w:val="needref"/>
        </w:rPr>
      </w:pPr>
      <w:r w:rsidRPr="0047416B">
        <w:t xml:space="preserve">Le </w:t>
      </w:r>
      <w:r w:rsidRPr="0047416B">
        <w:rPr>
          <w:bCs/>
        </w:rPr>
        <w:t>guépard</w:t>
      </w:r>
      <w:r w:rsidRPr="0047416B">
        <w:t xml:space="preserve"> est un grand </w:t>
      </w:r>
      <w:hyperlink r:id="rId90" w:tooltip="Felidae" w:history="1">
        <w:r w:rsidRPr="0047416B">
          <w:rPr>
            <w:rStyle w:val="Lienhypertexte"/>
            <w:color w:val="auto"/>
            <w:u w:val="none"/>
          </w:rPr>
          <w:t>félid</w:t>
        </w:r>
      </w:hyperlink>
      <w:r w:rsidRPr="0047416B">
        <w:rPr>
          <w:rStyle w:val="Lienhypertexte"/>
          <w:color w:val="auto"/>
          <w:u w:val="none"/>
        </w:rPr>
        <w:t>é</w:t>
      </w:r>
      <w:r w:rsidRPr="0047416B">
        <w:t xml:space="preserve"> qui vit en </w:t>
      </w:r>
      <w:hyperlink r:id="rId91" w:tooltip="Afrique" w:history="1">
        <w:r w:rsidRPr="0047416B">
          <w:rPr>
            <w:rStyle w:val="Lienhypertexte"/>
            <w:color w:val="auto"/>
            <w:u w:val="none"/>
          </w:rPr>
          <w:t>Afrique</w:t>
        </w:r>
      </w:hyperlink>
      <w:r w:rsidRPr="0047416B">
        <w:t xml:space="preserve"> et dans quelques régions du </w:t>
      </w:r>
      <w:hyperlink r:id="rId92" w:tooltip="Moyen-Orient" w:history="1">
        <w:r w:rsidRPr="0047416B">
          <w:rPr>
            <w:rStyle w:val="Lienhypertexte"/>
            <w:color w:val="auto"/>
            <w:u w:val="none"/>
          </w:rPr>
          <w:t>Moyen-Orient</w:t>
        </w:r>
      </w:hyperlink>
      <w:r w:rsidRPr="0047416B">
        <w:t>. Le dimorphisme sexuel est léger, et il pèse entre 35 et 65 kg pour une taille de 1,10 à 1,50 mètre. Avec son corps souple et ses grandes pattes, il est le mammifère terrestre le plus rapide (</w:t>
      </w:r>
      <w:r w:rsidRPr="0047416B">
        <w:rPr>
          <w:rStyle w:val="nowrap"/>
        </w:rPr>
        <w:t>110 km/h</w:t>
      </w:r>
      <w:r w:rsidRPr="0047416B">
        <w:t xml:space="preserve"> en vitesse de pointe). Les griffes de ses pattes sont non rétractiles, et son pelage est entièrement tacheté de noir sur une robe beige très clair. C’est un des félidés les plus diurnes. Les femelles sont solitaires sauf lorsqu’elles sont accompagnées de leurs petits, alors que les mâles peuvent se regrouper en petits groupes ou être aussi solitaire. </w:t>
      </w:r>
      <w:r w:rsidRPr="0047416B">
        <w:rPr>
          <w:rStyle w:val="needref"/>
        </w:rPr>
        <w:t>Un guépard vit en moyenne 13 ans, mais jusqu'à plus de 20 ans en captivité.</w:t>
      </w:r>
    </w:p>
    <w:p w:rsidR="00271124" w:rsidRPr="0047416B" w:rsidRDefault="00271124" w:rsidP="00901AF6">
      <w:pPr>
        <w:pStyle w:val="NormalWeb"/>
        <w:spacing w:before="0" w:beforeAutospacing="0" w:after="0" w:afterAutospacing="0"/>
        <w:jc w:val="both"/>
        <w:rPr>
          <w:rStyle w:val="needref"/>
        </w:rPr>
      </w:pPr>
      <w:r w:rsidRPr="0047416B">
        <w:rPr>
          <w:rStyle w:val="needref"/>
        </w:rPr>
        <w:t>On retrouve le guépard sur tout le continent africain excepté dans la forêt équatorial et le désert Saharien. Il existe aussi des populations isolées dans le nord du Tadjikistan et dans le Sud-Est de l’Inde. Il vie dans la savane ou les plaines, là où vivent les troupeaux d’ongulés dont il se nourrit.</w:t>
      </w:r>
    </w:p>
    <w:p w:rsidR="00271124" w:rsidRPr="0047416B" w:rsidRDefault="00271124" w:rsidP="00901AF6">
      <w:pPr>
        <w:pStyle w:val="NormalWeb"/>
        <w:spacing w:before="0" w:beforeAutospacing="0" w:after="0" w:afterAutospacing="0"/>
        <w:jc w:val="both"/>
        <w:rPr>
          <w:rStyle w:val="needref"/>
        </w:rPr>
      </w:pPr>
      <w:r w:rsidRPr="0047416B">
        <w:rPr>
          <w:rStyle w:val="needref"/>
        </w:rPr>
        <w:t xml:space="preserve"> </w:t>
      </w:r>
    </w:p>
    <w:p w:rsidR="00271124" w:rsidRPr="0047416B" w:rsidRDefault="00271124" w:rsidP="00901AF6">
      <w:pPr>
        <w:pStyle w:val="NormalWeb"/>
        <w:spacing w:before="0" w:beforeAutospacing="0" w:after="0" w:afterAutospacing="0"/>
        <w:jc w:val="both"/>
        <w:rPr>
          <w:rStyle w:val="needref"/>
        </w:rPr>
      </w:pPr>
      <w:r w:rsidRPr="0047416B">
        <w:t xml:space="preserve">Les estimations de sa population varient de 10 000 à 15 000 en Afrique, et se limite à une soixantaine en Asie. </w:t>
      </w:r>
      <w:r w:rsidRPr="0047416B">
        <w:rPr>
          <w:rStyle w:val="needref"/>
        </w:rPr>
        <w:t>Les 5 sous-espèces de guépard sont inscrites sur la liste de l'</w:t>
      </w:r>
      <w:hyperlink r:id="rId93" w:tooltip="Union internationale pour la conservation de la nature" w:history="1">
        <w:r w:rsidRPr="0047416B">
          <w:rPr>
            <w:rStyle w:val="Lienhypertexte"/>
            <w:color w:val="auto"/>
            <w:u w:val="none"/>
          </w:rPr>
          <w:t>UICN</w:t>
        </w:r>
      </w:hyperlink>
      <w:r w:rsidRPr="0047416B">
        <w:rPr>
          <w:rStyle w:val="needref"/>
        </w:rPr>
        <w:t xml:space="preserve"> comme </w:t>
      </w:r>
      <w:hyperlink r:id="rId94" w:tooltip="Espèce vulnérable" w:history="1">
        <w:r w:rsidRPr="0047416B">
          <w:rPr>
            <w:rStyle w:val="Lienhypertexte"/>
            <w:color w:val="auto"/>
            <w:u w:val="none"/>
          </w:rPr>
          <w:t>espèces vulnérable</w:t>
        </w:r>
      </w:hyperlink>
      <w:r w:rsidRPr="0047416B">
        <w:rPr>
          <w:rStyle w:val="Lienhypertexte"/>
          <w:color w:val="auto"/>
          <w:u w:val="none"/>
        </w:rPr>
        <w:t>s</w:t>
      </w:r>
      <w:r w:rsidRPr="0047416B">
        <w:rPr>
          <w:rStyle w:val="needref"/>
        </w:rPr>
        <w:t>.</w:t>
      </w:r>
    </w:p>
    <w:p w:rsidR="00271124" w:rsidRPr="0047416B" w:rsidRDefault="00271124" w:rsidP="00901AF6">
      <w:pPr>
        <w:pStyle w:val="NormalWeb"/>
        <w:spacing w:before="0" w:beforeAutospacing="0" w:after="0" w:afterAutospacing="0"/>
        <w:jc w:val="both"/>
      </w:pPr>
    </w:p>
    <w:p w:rsidR="00271124" w:rsidRPr="0047416B" w:rsidRDefault="00271124" w:rsidP="006E3431">
      <w:pPr>
        <w:pStyle w:val="NormalWeb"/>
        <w:spacing w:before="0" w:beforeAutospacing="0" w:after="0" w:afterAutospacing="0"/>
        <w:jc w:val="both"/>
        <w:rPr>
          <w:rStyle w:val="needref"/>
        </w:rPr>
      </w:pPr>
      <w:r w:rsidRPr="0047416B">
        <w:rPr>
          <w:rStyle w:val="needref"/>
        </w:rPr>
        <w:t xml:space="preserve">Classification Classe Mammalia, Ordre Carnivora, Famille Felidae, Genre </w:t>
      </w:r>
      <w:r w:rsidRPr="0047416B">
        <w:rPr>
          <w:rStyle w:val="needref"/>
          <w:i/>
        </w:rPr>
        <w:t>Acynonix</w:t>
      </w:r>
    </w:p>
    <w:p w:rsidR="00271124" w:rsidRPr="0047416B" w:rsidRDefault="00271124" w:rsidP="00383F84">
      <w:pPr>
        <w:tabs>
          <w:tab w:val="left" w:pos="3969"/>
          <w:tab w:val="left" w:pos="7230"/>
        </w:tabs>
        <w:spacing w:after="0"/>
        <w:rPr>
          <w:rStyle w:val="needref"/>
          <w:rFonts w:ascii="Times New Roman" w:hAnsi="Times New Roman"/>
          <w:sz w:val="24"/>
          <w:szCs w:val="24"/>
        </w:rPr>
      </w:pPr>
      <w:r w:rsidRPr="0047416B">
        <w:rPr>
          <w:rStyle w:val="needref"/>
          <w:rFonts w:ascii="Times New Roman" w:hAnsi="Times New Roman"/>
          <w:sz w:val="24"/>
          <w:szCs w:val="24"/>
        </w:rPr>
        <w:t xml:space="preserve">4 sous-espèces africaines menacées </w:t>
      </w:r>
      <w:r w:rsidRPr="0047416B">
        <w:rPr>
          <w:rStyle w:val="needref"/>
          <w:rFonts w:ascii="Times New Roman" w:hAnsi="Times New Roman"/>
          <w:i/>
          <w:sz w:val="24"/>
          <w:szCs w:val="24"/>
        </w:rPr>
        <w:t>A. j. jubatus, A. j. raineyi, A. j. soemmerringi, A. .j hecki</w:t>
      </w:r>
      <w:r w:rsidRPr="0047416B">
        <w:rPr>
          <w:rStyle w:val="needref"/>
          <w:rFonts w:ascii="Times New Roman" w:hAnsi="Times New Roman"/>
          <w:sz w:val="24"/>
          <w:szCs w:val="24"/>
        </w:rPr>
        <w:t xml:space="preserve">, 1 sous-espèce asiatique en situation critique </w:t>
      </w:r>
      <w:r w:rsidRPr="0047416B">
        <w:rPr>
          <w:rStyle w:val="needref"/>
          <w:rFonts w:ascii="Times New Roman" w:hAnsi="Times New Roman"/>
          <w:i/>
          <w:sz w:val="24"/>
          <w:szCs w:val="24"/>
        </w:rPr>
        <w:t>A. j. venaticus</w:t>
      </w:r>
    </w:p>
    <w:p w:rsidR="00271124" w:rsidRPr="0047416B" w:rsidRDefault="00271124" w:rsidP="00383F84">
      <w:pPr>
        <w:tabs>
          <w:tab w:val="left" w:pos="3969"/>
          <w:tab w:val="left" w:pos="7230"/>
        </w:tabs>
        <w:spacing w:after="0"/>
        <w:rPr>
          <w:rFonts w:ascii="Times New Roman" w:hAnsi="Times New Roman"/>
          <w:sz w:val="24"/>
          <w:szCs w:val="24"/>
        </w:rPr>
      </w:pPr>
    </w:p>
    <w:p w:rsidR="00271124" w:rsidRPr="0047416B" w:rsidRDefault="00271124" w:rsidP="006012B6">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1913-476</w:t>
      </w:r>
    </w:p>
    <w:p w:rsidR="00271124" w:rsidRPr="0047416B" w:rsidRDefault="00271124" w:rsidP="00383F8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E67E94" w:rsidRPr="0047416B">
        <w:rPr>
          <w:rFonts w:ascii="Times New Roman" w:hAnsi="Times New Roman"/>
          <w:sz w:val="24"/>
          <w:szCs w:val="24"/>
        </w:rPr>
        <w:t xml:space="preserve">d’AC </w:t>
      </w:r>
      <w:r w:rsidRPr="0047416B">
        <w:rPr>
          <w:rFonts w:ascii="Times New Roman" w:hAnsi="Times New Roman"/>
          <w:sz w:val="24"/>
          <w:szCs w:val="24"/>
        </w:rPr>
        <w:t>le 12/11/1913</w:t>
      </w:r>
    </w:p>
    <w:p w:rsidR="00271124" w:rsidRPr="0047416B" w:rsidRDefault="00271124" w:rsidP="00383F84">
      <w:pPr>
        <w:tabs>
          <w:tab w:val="left" w:pos="3969"/>
          <w:tab w:val="left" w:pos="7230"/>
        </w:tabs>
        <w:spacing w:after="0"/>
        <w:rPr>
          <w:rFonts w:ascii="Times New Roman" w:hAnsi="Times New Roman"/>
          <w:sz w:val="24"/>
          <w:szCs w:val="24"/>
        </w:rPr>
      </w:pPr>
      <w:r w:rsidRPr="0047416B">
        <w:rPr>
          <w:rFonts w:ascii="Times New Roman" w:hAnsi="Times New Roman"/>
          <w:i/>
          <w:sz w:val="24"/>
          <w:szCs w:val="24"/>
        </w:rPr>
        <w:t xml:space="preserve">Cynailurus jubatus </w:t>
      </w:r>
      <w:r w:rsidRPr="0047416B">
        <w:rPr>
          <w:rFonts w:ascii="Times New Roman" w:hAnsi="Times New Roman"/>
          <w:sz w:val="24"/>
          <w:szCs w:val="24"/>
        </w:rPr>
        <w:t>(ancien nomenclature)</w:t>
      </w:r>
    </w:p>
    <w:p w:rsidR="00271124" w:rsidRPr="0047416B" w:rsidRDefault="00271124" w:rsidP="00383F8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Mâle </w:t>
      </w:r>
      <w:r w:rsidR="002A5E7D" w:rsidRPr="0047416B">
        <w:rPr>
          <w:rFonts w:ascii="Times New Roman" w:hAnsi="Times New Roman"/>
          <w:sz w:val="24"/>
          <w:szCs w:val="24"/>
        </w:rPr>
        <w:t xml:space="preserve">provenant </w:t>
      </w:r>
      <w:r w:rsidRPr="0047416B">
        <w:rPr>
          <w:rFonts w:ascii="Times New Roman" w:hAnsi="Times New Roman"/>
          <w:sz w:val="24"/>
          <w:szCs w:val="24"/>
        </w:rPr>
        <w:t>de la ménagerie</w:t>
      </w:r>
    </w:p>
    <w:p w:rsidR="00271124" w:rsidRPr="0047416B" w:rsidRDefault="00972317" w:rsidP="00383F8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Date d’Entrée </w:t>
      </w:r>
      <w:r w:rsidRPr="0047416B">
        <w:rPr>
          <w:rFonts w:ascii="Times New Roman" w:hAnsi="Times New Roman"/>
          <w:sz w:val="24"/>
          <w:szCs w:val="24"/>
        </w:rPr>
        <w:t>le 27 juin 1911 n°101</w:t>
      </w:r>
      <w:r w:rsidRPr="0047416B">
        <w:rPr>
          <w:rFonts w:ascii="Times New Roman" w:hAnsi="Times New Roman"/>
          <w:sz w:val="24"/>
          <w:szCs w:val="24"/>
        </w:rPr>
        <w:t xml:space="preserve">, </w:t>
      </w:r>
      <w:r w:rsidR="00271124" w:rsidRPr="0047416B">
        <w:rPr>
          <w:rFonts w:ascii="Times New Roman" w:hAnsi="Times New Roman"/>
          <w:sz w:val="24"/>
          <w:szCs w:val="24"/>
        </w:rPr>
        <w:t xml:space="preserve">Don de Madame </w:t>
      </w:r>
      <w:r w:rsidR="002A5E7D" w:rsidRPr="0047416B">
        <w:rPr>
          <w:rFonts w:ascii="Times New Roman" w:hAnsi="Times New Roman"/>
          <w:sz w:val="24"/>
          <w:szCs w:val="24"/>
        </w:rPr>
        <w:t xml:space="preserve">J. Merland </w:t>
      </w:r>
      <w:r w:rsidR="00271124" w:rsidRPr="0047416B">
        <w:rPr>
          <w:rFonts w:ascii="Times New Roman" w:hAnsi="Times New Roman"/>
          <w:sz w:val="24"/>
          <w:szCs w:val="24"/>
        </w:rPr>
        <w:t xml:space="preserve">Ponty </w:t>
      </w:r>
    </w:p>
    <w:p w:rsidR="00271124" w:rsidRPr="0047416B" w:rsidRDefault="00271124" w:rsidP="00383F8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Mort le 12/11/1913 (1913-476)</w:t>
      </w:r>
    </w:p>
    <w:p w:rsidR="00271124" w:rsidRPr="0047416B" w:rsidRDefault="00271124" w:rsidP="0009536E">
      <w:r w:rsidRPr="0047416B">
        <w:br w:type="page"/>
      </w:r>
    </w:p>
    <w:p w:rsidR="00271124" w:rsidRPr="0047416B" w:rsidRDefault="0047416B" w:rsidP="0009536E">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55168" behindDoc="0" locked="0" layoutInCell="1" allowOverlap="1">
            <wp:simplePos x="0" y="0"/>
            <wp:positionH relativeFrom="margin">
              <wp:align>center</wp:align>
            </wp:positionH>
            <wp:positionV relativeFrom="paragraph">
              <wp:posOffset>-497205</wp:posOffset>
            </wp:positionV>
            <wp:extent cx="2667000" cy="1581150"/>
            <wp:effectExtent l="0" t="0" r="0" b="0"/>
            <wp:wrapNone/>
            <wp:docPr id="15" name="Image 17" descr="Blackleop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descr="Blackleopard"/>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09536E">
      <w:pPr>
        <w:tabs>
          <w:tab w:val="left" w:pos="3969"/>
          <w:tab w:val="left" w:pos="7230"/>
        </w:tabs>
        <w:spacing w:after="0"/>
        <w:rPr>
          <w:rFonts w:ascii="Times New Roman" w:hAnsi="Times New Roman"/>
        </w:rPr>
      </w:pPr>
    </w:p>
    <w:p w:rsidR="00271124" w:rsidRPr="0047416B" w:rsidRDefault="00271124" w:rsidP="0009536E">
      <w:pPr>
        <w:tabs>
          <w:tab w:val="left" w:pos="3969"/>
          <w:tab w:val="left" w:pos="7230"/>
        </w:tabs>
        <w:spacing w:after="0"/>
        <w:rPr>
          <w:rFonts w:ascii="Times New Roman" w:hAnsi="Times New Roman"/>
        </w:rPr>
      </w:pPr>
    </w:p>
    <w:p w:rsidR="00271124" w:rsidRPr="0047416B" w:rsidRDefault="00271124" w:rsidP="0009536E">
      <w:pPr>
        <w:tabs>
          <w:tab w:val="left" w:pos="3969"/>
          <w:tab w:val="left" w:pos="7230"/>
        </w:tabs>
        <w:spacing w:after="0"/>
        <w:rPr>
          <w:rFonts w:ascii="Times New Roman" w:hAnsi="Times New Roman"/>
        </w:rPr>
      </w:pPr>
    </w:p>
    <w:p w:rsidR="00271124" w:rsidRPr="0047416B" w:rsidRDefault="00271124" w:rsidP="0009536E">
      <w:pPr>
        <w:tabs>
          <w:tab w:val="left" w:pos="3969"/>
          <w:tab w:val="left" w:pos="7230"/>
        </w:tabs>
        <w:spacing w:after="0"/>
        <w:rPr>
          <w:rFonts w:ascii="Times New Roman" w:hAnsi="Times New Roman"/>
        </w:rPr>
      </w:pPr>
    </w:p>
    <w:p w:rsidR="00271124" w:rsidRPr="0047416B" w:rsidRDefault="00271124" w:rsidP="0009536E">
      <w:pPr>
        <w:tabs>
          <w:tab w:val="left" w:pos="3969"/>
          <w:tab w:val="left" w:pos="7230"/>
        </w:tabs>
        <w:spacing w:after="0"/>
        <w:rPr>
          <w:rFonts w:ascii="Times New Roman" w:hAnsi="Times New Roman"/>
        </w:rPr>
      </w:pPr>
    </w:p>
    <w:p w:rsidR="00271124" w:rsidRPr="0047416B" w:rsidRDefault="00271124" w:rsidP="0009536E">
      <w:pPr>
        <w:tabs>
          <w:tab w:val="left" w:pos="3969"/>
          <w:tab w:val="left" w:pos="7230"/>
        </w:tabs>
        <w:spacing w:after="0"/>
        <w:rPr>
          <w:rFonts w:ascii="Times New Roman" w:hAnsi="Times New Roman"/>
        </w:rPr>
      </w:pPr>
    </w:p>
    <w:p w:rsidR="00271124" w:rsidRPr="0047416B" w:rsidRDefault="00271124" w:rsidP="0009536E">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Léopard noir ou Panthère noire </w:t>
      </w:r>
      <w:r w:rsidRPr="0047416B">
        <w:rPr>
          <w:rFonts w:ascii="Times New Roman" w:hAnsi="Times New Roman"/>
          <w:b/>
          <w:sz w:val="40"/>
          <w:szCs w:val="40"/>
        </w:rPr>
        <w:t>(« Black panther »)</w:t>
      </w:r>
    </w:p>
    <w:p w:rsidR="00271124" w:rsidRPr="0047416B" w:rsidRDefault="00271124" w:rsidP="0009536E">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Panthera pardus</w:t>
      </w:r>
    </w:p>
    <w:p w:rsidR="00271124" w:rsidRPr="0047416B" w:rsidRDefault="00271124" w:rsidP="0009536E">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Le </w:t>
      </w:r>
      <w:r w:rsidRPr="0047416B">
        <w:rPr>
          <w:rFonts w:ascii="Times New Roman" w:hAnsi="Times New Roman"/>
          <w:bCs/>
          <w:sz w:val="24"/>
          <w:szCs w:val="24"/>
          <w:lang w:eastAsia="fr-FR"/>
        </w:rPr>
        <w:t>léopard</w:t>
      </w:r>
      <w:r w:rsidRPr="0047416B">
        <w:rPr>
          <w:rFonts w:ascii="Times New Roman" w:hAnsi="Times New Roman"/>
          <w:sz w:val="24"/>
          <w:szCs w:val="24"/>
          <w:lang w:eastAsia="fr-FR"/>
        </w:rPr>
        <w:t xml:space="preserve"> ou </w:t>
      </w:r>
      <w:r w:rsidRPr="0047416B">
        <w:rPr>
          <w:rFonts w:ascii="Times New Roman" w:hAnsi="Times New Roman"/>
          <w:bCs/>
          <w:sz w:val="24"/>
          <w:szCs w:val="24"/>
          <w:lang w:eastAsia="fr-FR"/>
        </w:rPr>
        <w:t>panthère</w:t>
      </w:r>
      <w:r w:rsidRPr="0047416B">
        <w:rPr>
          <w:rFonts w:ascii="Times New Roman" w:hAnsi="Times New Roman"/>
          <w:sz w:val="24"/>
          <w:szCs w:val="24"/>
          <w:lang w:eastAsia="fr-FR"/>
        </w:rPr>
        <w:t xml:space="preserve"> est une </w:t>
      </w:r>
      <w:hyperlink r:id="rId96" w:tooltip="Espèce" w:history="1">
        <w:r w:rsidRPr="0047416B">
          <w:rPr>
            <w:rFonts w:ascii="Times New Roman" w:hAnsi="Times New Roman"/>
            <w:sz w:val="24"/>
            <w:szCs w:val="24"/>
            <w:lang w:eastAsia="fr-FR"/>
          </w:rPr>
          <w:t>espèce</w:t>
        </w:r>
      </w:hyperlink>
      <w:r w:rsidRPr="0047416B">
        <w:rPr>
          <w:rFonts w:ascii="Times New Roman" w:hAnsi="Times New Roman"/>
          <w:sz w:val="24"/>
          <w:szCs w:val="24"/>
          <w:lang w:eastAsia="fr-FR"/>
        </w:rPr>
        <w:t xml:space="preserve"> de </w:t>
      </w:r>
      <w:hyperlink r:id="rId97" w:tooltip="Felidae" w:history="1">
        <w:r w:rsidRPr="0047416B">
          <w:rPr>
            <w:rFonts w:ascii="Times New Roman" w:hAnsi="Times New Roman"/>
            <w:sz w:val="24"/>
            <w:szCs w:val="24"/>
            <w:lang w:eastAsia="fr-FR"/>
          </w:rPr>
          <w:t>félins</w:t>
        </w:r>
      </w:hyperlink>
      <w:r w:rsidRPr="0047416B">
        <w:rPr>
          <w:rFonts w:ascii="Times New Roman" w:hAnsi="Times New Roman"/>
          <w:sz w:val="24"/>
          <w:szCs w:val="24"/>
          <w:lang w:eastAsia="fr-FR"/>
        </w:rPr>
        <w:t xml:space="preserve"> qui présente un pelage fauve tacheté de </w:t>
      </w:r>
      <w:hyperlink r:id="rId98" w:tooltip="Ocelle (camouflage)" w:history="1">
        <w:r w:rsidRPr="0047416B">
          <w:rPr>
            <w:rFonts w:ascii="Times New Roman" w:hAnsi="Times New Roman"/>
            <w:sz w:val="24"/>
            <w:szCs w:val="24"/>
            <w:lang w:eastAsia="fr-FR"/>
          </w:rPr>
          <w:t>rosettes</w:t>
        </w:r>
      </w:hyperlink>
      <w:r w:rsidRPr="0047416B">
        <w:rPr>
          <w:rFonts w:ascii="Times New Roman" w:hAnsi="Times New Roman"/>
          <w:sz w:val="24"/>
          <w:szCs w:val="24"/>
          <w:lang w:eastAsia="fr-FR"/>
        </w:rPr>
        <w:t xml:space="preserve"> ; une forme </w:t>
      </w:r>
      <w:hyperlink r:id="rId99" w:tooltip="Mélanisme" w:history="1">
        <w:r w:rsidRPr="0047416B">
          <w:rPr>
            <w:rFonts w:ascii="Times New Roman" w:hAnsi="Times New Roman"/>
            <w:sz w:val="24"/>
            <w:szCs w:val="24"/>
            <w:lang w:eastAsia="fr-FR"/>
          </w:rPr>
          <w:t>mélanique</w:t>
        </w:r>
      </w:hyperlink>
      <w:r w:rsidRPr="0047416B">
        <w:rPr>
          <w:rFonts w:ascii="Times New Roman" w:hAnsi="Times New Roman"/>
          <w:sz w:val="24"/>
          <w:szCs w:val="24"/>
          <w:lang w:eastAsia="fr-FR"/>
        </w:rPr>
        <w:t xml:space="preserve"> existe également et est appelée communément panthère noire. Son corps et ses pattes très musclés lui permettent de facilement grimper dans les arbres. Le mâle pèse en moyenne 58 kg pour une taille de 1,60 m, alors que les femelles ne pèsent que 37 kg en moyenne pour 1,24 m. C'est un félin solitaire et opportuniste. Il peut vivre jusqu’à 15 ans dans la nature et plus de 23 ans en captivité.</w:t>
      </w:r>
    </w:p>
    <w:p w:rsidR="00271124" w:rsidRPr="0047416B" w:rsidRDefault="00271124" w:rsidP="0009536E">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C'est le félin qui a l'aire de répartition la plus large. On le trouve dans de nombreux types d'habitats en Afrique et en </w:t>
      </w:r>
      <w:hyperlink r:id="rId100" w:tooltip="Asie du Sud-Est" w:history="1">
        <w:r w:rsidRPr="0047416B">
          <w:rPr>
            <w:rFonts w:ascii="Times New Roman" w:hAnsi="Times New Roman"/>
            <w:sz w:val="24"/>
            <w:szCs w:val="24"/>
            <w:lang w:eastAsia="fr-FR"/>
          </w:rPr>
          <w:t>Asie du Sud-Est</w:t>
        </w:r>
      </w:hyperlink>
      <w:r w:rsidRPr="0047416B">
        <w:rPr>
          <w:rFonts w:ascii="Times New Roman" w:hAnsi="Times New Roman"/>
          <w:sz w:val="24"/>
          <w:szCs w:val="24"/>
          <w:lang w:eastAsia="fr-FR"/>
        </w:rPr>
        <w:t xml:space="preserve">. Il peut vivre aussi bien dans les forêts, les bois clairs, la savane, dans les collines rocheuses, en montagne, ou au bord de la mer ou dans les marécages, mais il évite les </w:t>
      </w:r>
      <w:hyperlink r:id="rId101" w:tooltip="Désert" w:history="1">
        <w:r w:rsidRPr="0047416B">
          <w:rPr>
            <w:rFonts w:ascii="Times New Roman" w:hAnsi="Times New Roman"/>
            <w:sz w:val="24"/>
            <w:szCs w:val="24"/>
            <w:lang w:eastAsia="fr-FR"/>
          </w:rPr>
          <w:t>déserts ouverts</w:t>
        </w:r>
      </w:hyperlink>
      <w:r w:rsidRPr="0047416B">
        <w:rPr>
          <w:rFonts w:ascii="Times New Roman" w:hAnsi="Times New Roman"/>
          <w:sz w:val="24"/>
          <w:szCs w:val="24"/>
          <w:lang w:eastAsia="fr-FR"/>
        </w:rPr>
        <w:t xml:space="preserve"> et les </w:t>
      </w:r>
      <w:hyperlink r:id="rId102" w:tooltip="Mangrove" w:history="1">
        <w:r w:rsidRPr="0047416B">
          <w:rPr>
            <w:rFonts w:ascii="Times New Roman" w:hAnsi="Times New Roman"/>
            <w:sz w:val="24"/>
            <w:szCs w:val="24"/>
            <w:lang w:eastAsia="fr-FR"/>
          </w:rPr>
          <w:t>mangroves</w:t>
        </w:r>
      </w:hyperlink>
      <w:r w:rsidRPr="0047416B">
        <w:rPr>
          <w:rFonts w:ascii="Times New Roman" w:hAnsi="Times New Roman"/>
          <w:sz w:val="24"/>
          <w:szCs w:val="24"/>
          <w:lang w:eastAsia="fr-FR"/>
        </w:rPr>
        <w:t xml:space="preserve">. </w:t>
      </w:r>
    </w:p>
    <w:p w:rsidR="00271124" w:rsidRPr="0047416B" w:rsidRDefault="00271124" w:rsidP="0009536E">
      <w:pPr>
        <w:spacing w:before="100" w:beforeAutospacing="1" w:after="100" w:afterAutospacing="1" w:line="240" w:lineRule="auto"/>
      </w:pPr>
      <w:r w:rsidRPr="0047416B">
        <w:rPr>
          <w:rFonts w:ascii="Times New Roman" w:hAnsi="Times New Roman"/>
          <w:sz w:val="24"/>
          <w:szCs w:val="24"/>
          <w:lang w:eastAsia="fr-FR"/>
        </w:rPr>
        <w:t>L'aire de répartition du léopard qui s'est énormément réduite depuis le début du XX</w:t>
      </w:r>
      <w:r w:rsidRPr="0047416B">
        <w:rPr>
          <w:rFonts w:ascii="Times New Roman" w:hAnsi="Times New Roman"/>
          <w:sz w:val="24"/>
          <w:szCs w:val="24"/>
          <w:vertAlign w:val="superscript"/>
          <w:lang w:eastAsia="fr-FR"/>
        </w:rPr>
        <w:t>e</w:t>
      </w:r>
      <w:r w:rsidRPr="0047416B">
        <w:rPr>
          <w:rFonts w:ascii="Times New Roman" w:hAnsi="Times New Roman"/>
          <w:sz w:val="24"/>
          <w:szCs w:val="24"/>
          <w:lang w:eastAsia="fr-FR"/>
        </w:rPr>
        <w:t> siècle et la pression due au braconnage font que l'espèce est menacée. Le léopard est protégé au titre de l'</w:t>
      </w:r>
      <w:hyperlink r:id="rId103" w:tooltip="Annexe I de la CITES" w:history="1">
        <w:r w:rsidRPr="0047416B">
          <w:rPr>
            <w:rFonts w:ascii="Times New Roman" w:hAnsi="Times New Roman"/>
            <w:sz w:val="24"/>
            <w:szCs w:val="24"/>
            <w:lang w:eastAsia="fr-FR"/>
          </w:rPr>
          <w:t>annexe I</w:t>
        </w:r>
      </w:hyperlink>
      <w:r w:rsidRPr="0047416B">
        <w:rPr>
          <w:rFonts w:ascii="Times New Roman" w:hAnsi="Times New Roman"/>
          <w:sz w:val="24"/>
          <w:szCs w:val="24"/>
          <w:lang w:eastAsia="fr-FR"/>
        </w:rPr>
        <w:t xml:space="preserve"> de la Convention de Washington, et est cla</w:t>
      </w:r>
      <w:r w:rsidR="00E82196" w:rsidRPr="0047416B">
        <w:rPr>
          <w:rFonts w:ascii="Times New Roman" w:hAnsi="Times New Roman"/>
          <w:sz w:val="24"/>
          <w:szCs w:val="24"/>
          <w:lang w:eastAsia="fr-FR"/>
        </w:rPr>
        <w:t>ssée comme quasi menacée par l’</w:t>
      </w:r>
      <w:r w:rsidRPr="0047416B">
        <w:rPr>
          <w:rFonts w:ascii="Times New Roman" w:hAnsi="Times New Roman"/>
          <w:sz w:val="24"/>
          <w:szCs w:val="24"/>
          <w:lang w:eastAsia="fr-FR"/>
        </w:rPr>
        <w:t>U</w:t>
      </w:r>
      <w:r w:rsidR="00E82196" w:rsidRPr="0047416B">
        <w:rPr>
          <w:rFonts w:ascii="Times New Roman" w:hAnsi="Times New Roman"/>
          <w:sz w:val="24"/>
          <w:szCs w:val="24"/>
          <w:lang w:eastAsia="fr-FR"/>
        </w:rPr>
        <w:t>I</w:t>
      </w:r>
      <w:r w:rsidRPr="0047416B">
        <w:rPr>
          <w:rFonts w:ascii="Times New Roman" w:hAnsi="Times New Roman"/>
          <w:sz w:val="24"/>
          <w:szCs w:val="24"/>
          <w:lang w:eastAsia="fr-FR"/>
        </w:rPr>
        <w:t>CN. Cependant, 5 sous-espèces sont classées en danger ou en danger critique d'extinction. </w:t>
      </w:r>
    </w:p>
    <w:p w:rsidR="00271124" w:rsidRPr="0047416B" w:rsidRDefault="00271124" w:rsidP="0009536E">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Classification: Classe Mammalia, Ordre Carnivora, Famille Felidae, Genre </w:t>
      </w:r>
      <w:r w:rsidRPr="0047416B">
        <w:rPr>
          <w:rFonts w:ascii="Times New Roman" w:hAnsi="Times New Roman"/>
          <w:i/>
          <w:sz w:val="24"/>
          <w:szCs w:val="24"/>
          <w:lang w:eastAsia="fr-FR"/>
        </w:rPr>
        <w:t>Panthera</w:t>
      </w:r>
    </w:p>
    <w:p w:rsidR="00271124" w:rsidRPr="0047416B" w:rsidRDefault="00271124" w:rsidP="0009536E">
      <w:pPr>
        <w:spacing w:after="0" w:line="240" w:lineRule="auto"/>
        <w:jc w:val="both"/>
        <w:rPr>
          <w:rFonts w:ascii="Times New Roman" w:hAnsi="Times New Roman"/>
          <w:i/>
          <w:sz w:val="24"/>
          <w:szCs w:val="24"/>
          <w:lang w:eastAsia="fr-FR"/>
        </w:rPr>
      </w:pPr>
      <w:r w:rsidRPr="0047416B">
        <w:rPr>
          <w:rFonts w:ascii="Times New Roman" w:hAnsi="Times New Roman"/>
          <w:sz w:val="24"/>
          <w:szCs w:val="24"/>
          <w:lang w:eastAsia="fr-FR"/>
        </w:rPr>
        <w:t xml:space="preserve">9 sous-espèces </w:t>
      </w:r>
      <w:r w:rsidRPr="0047416B">
        <w:rPr>
          <w:rFonts w:ascii="Times New Roman" w:hAnsi="Times New Roman"/>
          <w:i/>
          <w:sz w:val="24"/>
          <w:szCs w:val="24"/>
          <w:lang w:eastAsia="fr-FR"/>
        </w:rPr>
        <w:t>P. p. pardus, P. p. fusca, P. p. nimr, P. p. saxicolor, P. p. japonensis, P. p. orientalis, P. p. delacouri, P. p. melas, P. p. kotiya.</w:t>
      </w:r>
    </w:p>
    <w:p w:rsidR="00271124" w:rsidRPr="0047416B" w:rsidRDefault="00271124" w:rsidP="0009536E">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Et potentiellement 2 autres de plus ; </w:t>
      </w:r>
      <w:r w:rsidRPr="0047416B">
        <w:rPr>
          <w:rFonts w:ascii="Times New Roman" w:hAnsi="Times New Roman"/>
          <w:i/>
          <w:sz w:val="24"/>
          <w:szCs w:val="24"/>
          <w:lang w:eastAsia="fr-FR"/>
        </w:rPr>
        <w:t>P. p. tulliana, P. p. sindica</w:t>
      </w:r>
      <w:r w:rsidRPr="0047416B">
        <w:rPr>
          <w:rFonts w:ascii="Times New Roman" w:hAnsi="Times New Roman"/>
          <w:sz w:val="24"/>
          <w:szCs w:val="24"/>
          <w:lang w:eastAsia="fr-FR"/>
        </w:rPr>
        <w:t>.</w:t>
      </w:r>
    </w:p>
    <w:p w:rsidR="00271124" w:rsidRPr="0047416B" w:rsidRDefault="00271124" w:rsidP="0009536E">
      <w:pPr>
        <w:spacing w:after="0" w:line="240" w:lineRule="auto"/>
        <w:jc w:val="both"/>
        <w:rPr>
          <w:rFonts w:ascii="Times New Roman" w:hAnsi="Times New Roman"/>
          <w:sz w:val="24"/>
          <w:szCs w:val="24"/>
          <w:lang w:eastAsia="fr-FR"/>
        </w:rPr>
      </w:pPr>
    </w:p>
    <w:p w:rsidR="00271124" w:rsidRPr="0047416B" w:rsidRDefault="00271124" w:rsidP="0009536E">
      <w:pPr>
        <w:tabs>
          <w:tab w:val="left" w:pos="3969"/>
          <w:tab w:val="left" w:pos="7230"/>
        </w:tabs>
        <w:spacing w:after="0"/>
        <w:rPr>
          <w:rFonts w:ascii="Times New Roman" w:hAnsi="Times New Roman"/>
        </w:rPr>
      </w:pPr>
    </w:p>
    <w:p w:rsidR="00271124" w:rsidRPr="0047416B" w:rsidRDefault="00271124" w:rsidP="006012B6">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1950-258</w:t>
      </w:r>
    </w:p>
    <w:p w:rsidR="00271124" w:rsidRPr="0047416B" w:rsidRDefault="00271124" w:rsidP="0009536E">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972317" w:rsidRPr="0047416B">
        <w:rPr>
          <w:rFonts w:ascii="Times New Roman" w:hAnsi="Times New Roman"/>
          <w:sz w:val="24"/>
          <w:szCs w:val="24"/>
        </w:rPr>
        <w:t xml:space="preserve">d’AC </w:t>
      </w:r>
      <w:r w:rsidRPr="0047416B">
        <w:rPr>
          <w:rFonts w:ascii="Times New Roman" w:hAnsi="Times New Roman"/>
          <w:sz w:val="24"/>
          <w:szCs w:val="24"/>
        </w:rPr>
        <w:t>le 23/12/1950</w:t>
      </w:r>
    </w:p>
    <w:p w:rsidR="00271124" w:rsidRPr="0047416B" w:rsidRDefault="00271124" w:rsidP="0009536E">
      <w:pPr>
        <w:tabs>
          <w:tab w:val="left" w:pos="3969"/>
          <w:tab w:val="left" w:pos="7230"/>
        </w:tabs>
        <w:spacing w:after="0"/>
        <w:rPr>
          <w:rFonts w:ascii="Times New Roman" w:hAnsi="Times New Roman"/>
          <w:i/>
          <w:sz w:val="24"/>
          <w:szCs w:val="24"/>
        </w:rPr>
      </w:pPr>
      <w:r w:rsidRPr="0047416B">
        <w:rPr>
          <w:rFonts w:ascii="Times New Roman" w:hAnsi="Times New Roman"/>
          <w:i/>
          <w:sz w:val="24"/>
          <w:szCs w:val="24"/>
        </w:rPr>
        <w:t xml:space="preserve">Felis pardus melas </w:t>
      </w:r>
      <w:r w:rsidRPr="0047416B">
        <w:rPr>
          <w:rFonts w:ascii="Times New Roman" w:hAnsi="Times New Roman"/>
          <w:sz w:val="24"/>
          <w:szCs w:val="24"/>
        </w:rPr>
        <w:t>(ancien nomenclature)</w:t>
      </w:r>
    </w:p>
    <w:p w:rsidR="00271124" w:rsidRPr="0047416B" w:rsidRDefault="00271124" w:rsidP="0009536E">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Femelle (vieux sujet) venant du parc zoologique</w:t>
      </w: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rPr>
      </w:pPr>
    </w:p>
    <w:p w:rsidR="00271124" w:rsidRPr="0047416B" w:rsidRDefault="00271124" w:rsidP="00ED5350">
      <w:pPr>
        <w:tabs>
          <w:tab w:val="left" w:pos="3969"/>
          <w:tab w:val="left" w:pos="7230"/>
        </w:tabs>
        <w:spacing w:after="0"/>
        <w:rPr>
          <w:rFonts w:ascii="Times New Roman" w:hAnsi="Times New Roman"/>
          <w:b/>
          <w:sz w:val="48"/>
          <w:szCs w:val="48"/>
        </w:rPr>
      </w:pPr>
    </w:p>
    <w:p w:rsidR="00271124" w:rsidRPr="0047416B" w:rsidRDefault="0047416B" w:rsidP="00ED5350">
      <w:pPr>
        <w:tabs>
          <w:tab w:val="left" w:pos="3969"/>
          <w:tab w:val="left" w:pos="7230"/>
        </w:tabs>
        <w:spacing w:after="0"/>
        <w:rPr>
          <w:rFonts w:ascii="Times New Roman" w:hAnsi="Times New Roman"/>
          <w:b/>
          <w:sz w:val="48"/>
          <w:szCs w:val="48"/>
        </w:rPr>
      </w:pPr>
      <w:r w:rsidRPr="0047416B">
        <w:rPr>
          <w:noProof/>
          <w:lang w:eastAsia="fr-FR"/>
        </w:rPr>
        <w:drawing>
          <wp:anchor distT="0" distB="0" distL="114300" distR="114300" simplePos="0" relativeHeight="251657216" behindDoc="0" locked="0" layoutInCell="1" allowOverlap="1">
            <wp:simplePos x="0" y="0"/>
            <wp:positionH relativeFrom="column">
              <wp:posOffset>1833880</wp:posOffset>
            </wp:positionH>
            <wp:positionV relativeFrom="paragraph">
              <wp:posOffset>-415290</wp:posOffset>
            </wp:positionV>
            <wp:extent cx="2085975" cy="1419225"/>
            <wp:effectExtent l="0" t="0" r="9525" b="9525"/>
            <wp:wrapNone/>
            <wp:docPr id="16" name="Image 12" descr="Alba-European-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Alba-European-Wol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85975" cy="141922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ED5350">
      <w:pPr>
        <w:tabs>
          <w:tab w:val="left" w:pos="3969"/>
          <w:tab w:val="left" w:pos="7230"/>
        </w:tabs>
        <w:spacing w:after="0"/>
        <w:rPr>
          <w:rFonts w:ascii="Times New Roman" w:hAnsi="Times New Roman"/>
          <w:b/>
          <w:sz w:val="48"/>
          <w:szCs w:val="48"/>
        </w:rPr>
      </w:pPr>
    </w:p>
    <w:p w:rsidR="00271124" w:rsidRPr="0047416B" w:rsidRDefault="00271124" w:rsidP="00ED5350">
      <w:pPr>
        <w:tabs>
          <w:tab w:val="left" w:pos="3969"/>
          <w:tab w:val="left" w:pos="7230"/>
        </w:tabs>
        <w:spacing w:after="0"/>
        <w:rPr>
          <w:rFonts w:ascii="Times New Roman" w:hAnsi="Times New Roman"/>
          <w:b/>
          <w:sz w:val="48"/>
          <w:szCs w:val="48"/>
        </w:rPr>
      </w:pPr>
    </w:p>
    <w:p w:rsidR="00271124" w:rsidRPr="0047416B" w:rsidRDefault="00271124" w:rsidP="00ED5350">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Loup gris </w:t>
      </w:r>
      <w:r w:rsidRPr="0047416B">
        <w:rPr>
          <w:rFonts w:ascii="Times New Roman" w:hAnsi="Times New Roman"/>
          <w:b/>
          <w:sz w:val="40"/>
          <w:szCs w:val="40"/>
        </w:rPr>
        <w:t>(Gray ou Grey wolf)</w:t>
      </w:r>
    </w:p>
    <w:p w:rsidR="00271124" w:rsidRPr="0047416B" w:rsidRDefault="00271124" w:rsidP="00ED5350">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Canis lupus</w:t>
      </w:r>
    </w:p>
    <w:p w:rsidR="00271124" w:rsidRPr="0047416B" w:rsidRDefault="00271124" w:rsidP="00ED5350">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Le </w:t>
      </w:r>
      <w:r w:rsidRPr="0047416B">
        <w:rPr>
          <w:rFonts w:ascii="Times New Roman" w:hAnsi="Times New Roman"/>
          <w:bCs/>
          <w:sz w:val="24"/>
          <w:szCs w:val="24"/>
          <w:lang w:eastAsia="fr-FR"/>
        </w:rPr>
        <w:t>loup gris, ou</w:t>
      </w:r>
      <w:r w:rsidRPr="0047416B">
        <w:rPr>
          <w:rFonts w:ascii="Times New Roman" w:hAnsi="Times New Roman"/>
          <w:sz w:val="24"/>
          <w:szCs w:val="24"/>
          <w:lang w:eastAsia="fr-FR"/>
        </w:rPr>
        <w:t xml:space="preserve"> </w:t>
      </w:r>
      <w:r w:rsidRPr="0047416B">
        <w:rPr>
          <w:rFonts w:ascii="Times New Roman" w:hAnsi="Times New Roman"/>
          <w:bCs/>
          <w:sz w:val="24"/>
          <w:szCs w:val="24"/>
          <w:lang w:eastAsia="fr-FR"/>
        </w:rPr>
        <w:t>loup commun</w:t>
      </w:r>
      <w:r w:rsidRPr="0047416B">
        <w:rPr>
          <w:rFonts w:ascii="Times New Roman" w:hAnsi="Times New Roman"/>
          <w:sz w:val="24"/>
          <w:szCs w:val="24"/>
          <w:lang w:eastAsia="fr-FR"/>
        </w:rPr>
        <w:t xml:space="preserve"> (</w:t>
      </w:r>
      <w:r w:rsidRPr="0047416B">
        <w:rPr>
          <w:rFonts w:ascii="Times New Roman" w:hAnsi="Times New Roman"/>
          <w:bCs/>
          <w:i/>
          <w:iCs/>
          <w:sz w:val="24"/>
          <w:szCs w:val="24"/>
          <w:lang w:eastAsia="fr-FR"/>
        </w:rPr>
        <w:t>Canis lupus</w:t>
      </w:r>
      <w:r w:rsidRPr="0047416B">
        <w:rPr>
          <w:rFonts w:ascii="Times New Roman" w:hAnsi="Times New Roman"/>
          <w:sz w:val="24"/>
          <w:szCs w:val="24"/>
          <w:lang w:eastAsia="fr-FR"/>
        </w:rPr>
        <w:t>) est l'</w:t>
      </w:r>
      <w:hyperlink r:id="rId105" w:tooltip="Espèce" w:history="1">
        <w:r w:rsidRPr="0047416B">
          <w:rPr>
            <w:rFonts w:ascii="Times New Roman" w:hAnsi="Times New Roman"/>
            <w:sz w:val="24"/>
            <w:szCs w:val="24"/>
            <w:lang w:eastAsia="fr-FR"/>
          </w:rPr>
          <w:t>espèce</w:t>
        </w:r>
      </w:hyperlink>
      <w:r w:rsidRPr="0047416B">
        <w:rPr>
          <w:rFonts w:ascii="Times New Roman" w:hAnsi="Times New Roman"/>
          <w:sz w:val="24"/>
          <w:szCs w:val="24"/>
          <w:lang w:eastAsia="fr-FR"/>
        </w:rPr>
        <w:t xml:space="preserve"> de </w:t>
      </w:r>
      <w:hyperlink r:id="rId106" w:tooltip="Canidae" w:history="1">
        <w:r w:rsidRPr="0047416B">
          <w:rPr>
            <w:rFonts w:ascii="Times New Roman" w:hAnsi="Times New Roman"/>
            <w:sz w:val="24"/>
            <w:szCs w:val="24"/>
            <w:lang w:eastAsia="fr-FR"/>
          </w:rPr>
          <w:t>canidés</w:t>
        </w:r>
      </w:hyperlink>
      <w:r w:rsidRPr="0047416B">
        <w:rPr>
          <w:rFonts w:ascii="Times New Roman" w:hAnsi="Times New Roman"/>
          <w:sz w:val="24"/>
          <w:szCs w:val="24"/>
          <w:lang w:eastAsia="fr-FR"/>
        </w:rPr>
        <w:t xml:space="preserve"> la plus répandue. Sa morphologie et ses couleurs varient selon les régions. En général, le mâle est </w:t>
      </w:r>
      <w:hyperlink r:id="rId107" w:tooltip="Dimorphisme sexuel" w:history="1">
        <w:r w:rsidRPr="0047416B">
          <w:rPr>
            <w:rFonts w:ascii="Times New Roman" w:hAnsi="Times New Roman"/>
            <w:sz w:val="24"/>
            <w:szCs w:val="24"/>
            <w:lang w:eastAsia="fr-FR"/>
          </w:rPr>
          <w:t>plus grand</w:t>
        </w:r>
      </w:hyperlink>
      <w:r w:rsidRPr="0047416B">
        <w:rPr>
          <w:rFonts w:ascii="Times New Roman" w:hAnsi="Times New Roman"/>
          <w:sz w:val="24"/>
          <w:szCs w:val="24"/>
          <w:lang w:eastAsia="fr-FR"/>
        </w:rPr>
        <w:t xml:space="preserve"> que la femelle, sa taille moyenne (avec la queue) est de 1,65 m pour le mâle et 1,59 m pour la femelle pour un poids respectivement de 20 à 70 kg pour les mâles, et de 16 à 50 kg pour les femelles. La robe composée d'un mélange de poils gris assombris de poils noirs est la plus commune, mais certains individus peuvent être entièrement noirs ou blancs, ou encore présenter un poil allant du fauve au brun-roux. Il vit en meute qui est dirigée par un couple dominant (mâle et femelle alpha).</w:t>
      </w:r>
    </w:p>
    <w:p w:rsidR="00271124" w:rsidRPr="0047416B" w:rsidRDefault="00271124" w:rsidP="00ED5350">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Le loup gris sauvage a été peu à peu exterminé par l'homme dans plusieurs zones de son </w:t>
      </w:r>
      <w:hyperlink r:id="rId108" w:tooltip="Aire de répartition" w:history="1">
        <w:r w:rsidRPr="0047416B">
          <w:rPr>
            <w:rFonts w:ascii="Times New Roman" w:hAnsi="Times New Roman"/>
            <w:sz w:val="24"/>
            <w:szCs w:val="24"/>
            <w:lang w:eastAsia="fr-FR"/>
          </w:rPr>
          <w:t>aire de répartition</w:t>
        </w:r>
      </w:hyperlink>
      <w:r w:rsidRPr="0047416B">
        <w:rPr>
          <w:rFonts w:ascii="Times New Roman" w:hAnsi="Times New Roman"/>
        </w:rPr>
        <w:t xml:space="preserve"> originelle (particulièrement en Europe).</w:t>
      </w:r>
      <w:r w:rsidRPr="0047416B">
        <w:rPr>
          <w:rFonts w:ascii="Times New Roman" w:hAnsi="Times New Roman"/>
          <w:sz w:val="24"/>
          <w:szCs w:val="24"/>
          <w:lang w:eastAsia="fr-FR"/>
        </w:rPr>
        <w:t xml:space="preserve"> Actuellement, il n'est plus présent naturellement que dans zones de grands espaces telles que les </w:t>
      </w:r>
      <w:hyperlink r:id="rId109" w:tooltip="Steppe" w:history="1">
        <w:r w:rsidRPr="0047416B">
          <w:rPr>
            <w:rFonts w:ascii="Times New Roman" w:hAnsi="Times New Roman"/>
            <w:sz w:val="24"/>
            <w:szCs w:val="24"/>
            <w:lang w:eastAsia="fr-FR"/>
          </w:rPr>
          <w:t>steppes</w:t>
        </w:r>
      </w:hyperlink>
      <w:r w:rsidRPr="0047416B">
        <w:rPr>
          <w:rFonts w:ascii="Times New Roman" w:hAnsi="Times New Roman"/>
          <w:sz w:val="24"/>
          <w:szCs w:val="24"/>
          <w:lang w:eastAsia="fr-FR"/>
        </w:rPr>
        <w:t xml:space="preserve"> de </w:t>
      </w:r>
      <w:hyperlink r:id="rId110" w:tooltip="Sibérie" w:history="1">
        <w:r w:rsidRPr="0047416B">
          <w:rPr>
            <w:rFonts w:ascii="Times New Roman" w:hAnsi="Times New Roman"/>
            <w:sz w:val="24"/>
            <w:szCs w:val="24"/>
            <w:lang w:eastAsia="fr-FR"/>
          </w:rPr>
          <w:t>Sibérie</w:t>
        </w:r>
      </w:hyperlink>
      <w:r w:rsidRPr="0047416B">
        <w:rPr>
          <w:rFonts w:ascii="Times New Roman" w:hAnsi="Times New Roman"/>
          <w:sz w:val="24"/>
          <w:szCs w:val="24"/>
          <w:lang w:eastAsia="fr-FR"/>
        </w:rPr>
        <w:t xml:space="preserve"> et les grands parcs nord-américains. Les réintroductions et programmes de sauvegarde ont permis au loup gris de revenir dans des zones où il avait disparu.</w:t>
      </w:r>
    </w:p>
    <w:p w:rsidR="00271124" w:rsidRPr="0047416B" w:rsidRDefault="00271124" w:rsidP="00ED5350">
      <w:pPr>
        <w:spacing w:after="0" w:line="240" w:lineRule="auto"/>
        <w:jc w:val="both"/>
        <w:rPr>
          <w:rFonts w:ascii="Times New Roman" w:hAnsi="Times New Roman"/>
          <w:sz w:val="24"/>
          <w:szCs w:val="24"/>
          <w:lang w:eastAsia="fr-FR"/>
        </w:rPr>
      </w:pPr>
    </w:p>
    <w:p w:rsidR="00271124" w:rsidRPr="0047416B" w:rsidRDefault="0068550C" w:rsidP="00ED5350">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Au regard de son aire de répartition très vaste, l’espèce n’est globalement pas menacée. Mais son statut est plus inquiétant au niveau des populations régionales.  Par conséquent le </w:t>
      </w:r>
      <w:r w:rsidR="00271124" w:rsidRPr="0047416B">
        <w:rPr>
          <w:rFonts w:ascii="Times New Roman" w:hAnsi="Times New Roman"/>
          <w:sz w:val="24"/>
          <w:szCs w:val="24"/>
          <w:lang w:eastAsia="fr-FR"/>
        </w:rPr>
        <w:t xml:space="preserve">loup est une espèce protégée </w:t>
      </w:r>
      <w:r w:rsidRPr="0047416B">
        <w:rPr>
          <w:rFonts w:ascii="Times New Roman" w:hAnsi="Times New Roman"/>
          <w:sz w:val="24"/>
          <w:szCs w:val="24"/>
          <w:lang w:eastAsia="fr-FR"/>
        </w:rPr>
        <w:t>dans de nombreux pays.</w:t>
      </w:r>
    </w:p>
    <w:p w:rsidR="00271124" w:rsidRPr="0047416B" w:rsidRDefault="00271124" w:rsidP="00ED5350">
      <w:pPr>
        <w:spacing w:after="0" w:line="240" w:lineRule="auto"/>
        <w:jc w:val="both"/>
        <w:rPr>
          <w:rFonts w:ascii="Times New Roman" w:hAnsi="Times New Roman"/>
          <w:sz w:val="24"/>
          <w:szCs w:val="24"/>
          <w:lang w:eastAsia="fr-FR"/>
        </w:rPr>
      </w:pPr>
    </w:p>
    <w:p w:rsidR="00271124" w:rsidRPr="0047416B" w:rsidRDefault="00271124" w:rsidP="00ED5350">
      <w:pPr>
        <w:spacing w:after="0" w:line="240" w:lineRule="auto"/>
        <w:jc w:val="both"/>
        <w:rPr>
          <w:rFonts w:ascii="Times New Roman" w:hAnsi="Times New Roman"/>
          <w:sz w:val="24"/>
          <w:szCs w:val="24"/>
          <w:lang w:eastAsia="fr-FR"/>
        </w:rPr>
      </w:pPr>
      <w:r w:rsidRPr="0047416B">
        <w:rPr>
          <w:rFonts w:ascii="Times New Roman" w:hAnsi="Times New Roman"/>
          <w:sz w:val="24"/>
          <w:szCs w:val="24"/>
          <w:lang w:eastAsia="fr-FR"/>
        </w:rPr>
        <w:t xml:space="preserve">Classification : Classe mammalia, Ordre Carnivora, Famille Canidae, Genre </w:t>
      </w:r>
      <w:r w:rsidRPr="0047416B">
        <w:rPr>
          <w:rFonts w:ascii="Times New Roman" w:hAnsi="Times New Roman"/>
          <w:i/>
          <w:sz w:val="24"/>
          <w:szCs w:val="24"/>
          <w:lang w:eastAsia="fr-FR"/>
        </w:rPr>
        <w:t>Canis</w:t>
      </w:r>
    </w:p>
    <w:p w:rsidR="00271124" w:rsidRPr="0047416B" w:rsidRDefault="00271124" w:rsidP="00ED5350">
      <w:pPr>
        <w:spacing w:after="0" w:line="240" w:lineRule="auto"/>
        <w:jc w:val="both"/>
        <w:rPr>
          <w:rFonts w:ascii="Times New Roman" w:hAnsi="Times New Roman"/>
          <w:i/>
          <w:sz w:val="36"/>
          <w:szCs w:val="36"/>
        </w:rPr>
      </w:pPr>
      <w:r w:rsidRPr="0047416B">
        <w:rPr>
          <w:rFonts w:ascii="Times New Roman" w:hAnsi="Times New Roman"/>
          <w:sz w:val="24"/>
          <w:szCs w:val="24"/>
          <w:lang w:eastAsia="fr-FR"/>
        </w:rPr>
        <w:t>L'espèce a évolué en une quarantaine de sous-espèces, comprenant le chien domestique (</w:t>
      </w:r>
      <w:r w:rsidRPr="0047416B">
        <w:rPr>
          <w:rFonts w:ascii="Times New Roman" w:hAnsi="Times New Roman"/>
          <w:i/>
          <w:iCs/>
          <w:sz w:val="24"/>
          <w:szCs w:val="24"/>
          <w:lang w:eastAsia="fr-FR"/>
        </w:rPr>
        <w:t>Canis lupus familiaris)</w:t>
      </w:r>
      <w:r w:rsidRPr="0047416B">
        <w:rPr>
          <w:rFonts w:ascii="Times New Roman" w:hAnsi="Times New Roman"/>
          <w:sz w:val="24"/>
          <w:szCs w:val="24"/>
          <w:lang w:eastAsia="fr-FR"/>
        </w:rPr>
        <w:t>. On distingue empiriquement le grand loup gris des plaines d'Eurasie du loup italien ou espagnol, de taille plus réduite et les sous-espèces américaines.</w:t>
      </w:r>
      <w:r w:rsidRPr="0047416B">
        <w:rPr>
          <w:rFonts w:ascii="Times New Roman" w:hAnsi="Times New Roman"/>
          <w:i/>
          <w:sz w:val="36"/>
          <w:szCs w:val="36"/>
        </w:rPr>
        <w:tab/>
      </w:r>
    </w:p>
    <w:p w:rsidR="00271124" w:rsidRPr="0047416B" w:rsidRDefault="00271124" w:rsidP="00ED5350">
      <w:pPr>
        <w:tabs>
          <w:tab w:val="left" w:pos="3969"/>
          <w:tab w:val="left" w:pos="7230"/>
        </w:tabs>
        <w:spacing w:after="0"/>
        <w:jc w:val="both"/>
        <w:rPr>
          <w:rFonts w:ascii="Times New Roman" w:hAnsi="Times New Roman"/>
        </w:rPr>
      </w:pPr>
    </w:p>
    <w:p w:rsidR="00271124" w:rsidRPr="0047416B" w:rsidRDefault="00271124" w:rsidP="00ED5350">
      <w:pPr>
        <w:tabs>
          <w:tab w:val="left" w:pos="3969"/>
          <w:tab w:val="left" w:pos="7230"/>
        </w:tabs>
        <w:spacing w:after="0"/>
        <w:jc w:val="both"/>
        <w:rPr>
          <w:rFonts w:ascii="Times New Roman" w:hAnsi="Times New Roman"/>
        </w:rPr>
      </w:pPr>
    </w:p>
    <w:p w:rsidR="00271124" w:rsidRPr="0047416B" w:rsidRDefault="00271124" w:rsidP="00E1413F">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A-5050</w:t>
      </w: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972317" w:rsidRPr="0047416B">
        <w:rPr>
          <w:rFonts w:ascii="Times New Roman" w:hAnsi="Times New Roman"/>
          <w:sz w:val="24"/>
          <w:szCs w:val="24"/>
        </w:rPr>
        <w:t xml:space="preserve">d’AC </w:t>
      </w:r>
      <w:r w:rsidRPr="0047416B">
        <w:rPr>
          <w:rFonts w:ascii="Times New Roman" w:hAnsi="Times New Roman"/>
          <w:sz w:val="24"/>
          <w:szCs w:val="24"/>
        </w:rPr>
        <w:t>le 26/07/1887</w:t>
      </w:r>
    </w:p>
    <w:p w:rsidR="00271124" w:rsidRPr="0047416B" w:rsidRDefault="00271124" w:rsidP="00ED5350">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Loup, encéphale en liquide d'Owen </w:t>
      </w:r>
    </w:p>
    <w:p w:rsidR="00271124" w:rsidRPr="0047416B" w:rsidRDefault="00271124" w:rsidP="0025615D">
      <w:r w:rsidRPr="0047416B">
        <w:rPr>
          <w:rFonts w:ascii="Times New Roman" w:hAnsi="Times New Roman"/>
        </w:rPr>
        <w:br w:type="page"/>
      </w:r>
    </w:p>
    <w:p w:rsidR="00271124" w:rsidRPr="0047416B" w:rsidRDefault="0047416B" w:rsidP="00996233">
      <w:pPr>
        <w:tabs>
          <w:tab w:val="left" w:pos="3969"/>
          <w:tab w:val="left" w:pos="7230"/>
        </w:tabs>
        <w:spacing w:after="0"/>
        <w:rPr>
          <w:rFonts w:ascii="Times New Roman" w:hAnsi="Times New Roman"/>
        </w:rPr>
      </w:pPr>
      <w:r w:rsidRPr="0047416B">
        <w:rPr>
          <w:noProof/>
          <w:lang w:eastAsia="fr-FR"/>
        </w:rPr>
        <w:drawing>
          <wp:anchor distT="0" distB="0" distL="114300" distR="114300" simplePos="0" relativeHeight="251653120" behindDoc="0" locked="0" layoutInCell="1" allowOverlap="1">
            <wp:simplePos x="0" y="0"/>
            <wp:positionH relativeFrom="column">
              <wp:posOffset>2171700</wp:posOffset>
            </wp:positionH>
            <wp:positionV relativeFrom="paragraph">
              <wp:posOffset>-628650</wp:posOffset>
            </wp:positionV>
            <wp:extent cx="1409700" cy="1704975"/>
            <wp:effectExtent l="0" t="0" r="0" b="9525"/>
            <wp:wrapNone/>
            <wp:docPr id="17" name="Image 25" descr="Loris tardigradus tardigradus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descr="Loris tardigradus tardigradus 001.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09700" cy="170497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996233">
      <w:pPr>
        <w:tabs>
          <w:tab w:val="left" w:pos="3969"/>
          <w:tab w:val="left" w:pos="7230"/>
        </w:tabs>
        <w:spacing w:after="0"/>
        <w:rPr>
          <w:rFonts w:ascii="Times New Roman" w:hAnsi="Times New Roman"/>
        </w:rPr>
      </w:pPr>
    </w:p>
    <w:p w:rsidR="00271124" w:rsidRPr="0047416B" w:rsidRDefault="00271124" w:rsidP="00996233">
      <w:pPr>
        <w:tabs>
          <w:tab w:val="left" w:pos="3969"/>
          <w:tab w:val="left" w:pos="7230"/>
        </w:tabs>
        <w:spacing w:after="0"/>
        <w:rPr>
          <w:rFonts w:ascii="Times New Roman" w:hAnsi="Times New Roman"/>
        </w:rPr>
      </w:pPr>
    </w:p>
    <w:p w:rsidR="00271124" w:rsidRPr="0047416B" w:rsidRDefault="00271124" w:rsidP="00996233">
      <w:pPr>
        <w:tabs>
          <w:tab w:val="left" w:pos="3969"/>
          <w:tab w:val="left" w:pos="7230"/>
        </w:tabs>
        <w:spacing w:after="0"/>
        <w:rPr>
          <w:rFonts w:ascii="Times New Roman" w:hAnsi="Times New Roman"/>
        </w:rPr>
      </w:pPr>
    </w:p>
    <w:p w:rsidR="00271124" w:rsidRPr="0047416B" w:rsidRDefault="00271124" w:rsidP="00996233">
      <w:pPr>
        <w:tabs>
          <w:tab w:val="left" w:pos="3969"/>
          <w:tab w:val="left" w:pos="7230"/>
        </w:tabs>
        <w:spacing w:after="0"/>
        <w:rPr>
          <w:rFonts w:ascii="Times New Roman" w:hAnsi="Times New Roman"/>
        </w:rPr>
      </w:pPr>
    </w:p>
    <w:p w:rsidR="00271124" w:rsidRPr="0047416B" w:rsidRDefault="00271124" w:rsidP="00996233">
      <w:pPr>
        <w:tabs>
          <w:tab w:val="left" w:pos="3969"/>
          <w:tab w:val="left" w:pos="7230"/>
        </w:tabs>
        <w:spacing w:after="0"/>
        <w:rPr>
          <w:rFonts w:ascii="Times New Roman" w:hAnsi="Times New Roman"/>
        </w:rPr>
      </w:pPr>
    </w:p>
    <w:p w:rsidR="00271124" w:rsidRPr="0047416B" w:rsidRDefault="00271124" w:rsidP="00996233">
      <w:pPr>
        <w:tabs>
          <w:tab w:val="left" w:pos="3969"/>
          <w:tab w:val="left" w:pos="7230"/>
        </w:tabs>
        <w:spacing w:after="0"/>
        <w:rPr>
          <w:rFonts w:ascii="Times New Roman" w:hAnsi="Times New Roman"/>
        </w:rPr>
      </w:pPr>
    </w:p>
    <w:p w:rsidR="00271124" w:rsidRPr="0047416B" w:rsidRDefault="00271124" w:rsidP="00383F84">
      <w:pPr>
        <w:tabs>
          <w:tab w:val="left" w:pos="3969"/>
          <w:tab w:val="left" w:pos="7230"/>
        </w:tabs>
        <w:spacing w:after="0"/>
        <w:rPr>
          <w:rFonts w:ascii="Times New Roman" w:hAnsi="Times New Roman"/>
        </w:rPr>
      </w:pPr>
    </w:p>
    <w:p w:rsidR="00271124" w:rsidRPr="0047416B" w:rsidRDefault="00271124" w:rsidP="00383F84">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Loris grêle </w:t>
      </w:r>
      <w:r w:rsidRPr="0047416B">
        <w:rPr>
          <w:rFonts w:ascii="Times New Roman" w:hAnsi="Times New Roman"/>
          <w:b/>
          <w:sz w:val="40"/>
          <w:szCs w:val="40"/>
        </w:rPr>
        <w:t>(Red slender loris)</w:t>
      </w:r>
      <w:r w:rsidRPr="0047416B">
        <w:rPr>
          <w:rFonts w:ascii="Times New Roman" w:hAnsi="Times New Roman"/>
          <w:b/>
          <w:sz w:val="48"/>
          <w:szCs w:val="48"/>
        </w:rPr>
        <w:tab/>
      </w:r>
      <w:r w:rsidRPr="0047416B">
        <w:rPr>
          <w:rFonts w:ascii="Times New Roman" w:hAnsi="Times New Roman"/>
          <w:b/>
          <w:sz w:val="48"/>
          <w:szCs w:val="48"/>
        </w:rPr>
        <w:tab/>
      </w:r>
    </w:p>
    <w:p w:rsidR="00271124" w:rsidRPr="0047416B" w:rsidRDefault="00271124" w:rsidP="00383F84">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Loris tardigradus</w:t>
      </w:r>
    </w:p>
    <w:p w:rsidR="00271124" w:rsidRPr="0047416B" w:rsidRDefault="00271124" w:rsidP="00E1413F">
      <w:pPr>
        <w:spacing w:after="0" w:line="240" w:lineRule="auto"/>
        <w:rPr>
          <w:rFonts w:ascii="Times New Roman" w:hAnsi="Times New Roman"/>
          <w:sz w:val="24"/>
          <w:szCs w:val="24"/>
          <w:lang w:eastAsia="fr-FR"/>
        </w:rPr>
      </w:pPr>
      <w:r w:rsidRPr="0047416B">
        <w:rPr>
          <w:rFonts w:ascii="Times New Roman" w:hAnsi="Times New Roman"/>
          <w:sz w:val="24"/>
          <w:szCs w:val="24"/>
        </w:rPr>
        <w:t>Le loris grêle est un primate à fourrure gris-roux vivant en Asie du Sud. On le reconnait grâce à ses grands yeux entourés de noir. Il mesure entre 18 et 25 cm pour un poids de 85 à 369 g.</w:t>
      </w:r>
      <w:r w:rsidRPr="0047416B">
        <w:rPr>
          <w:rFonts w:ascii="Times New Roman" w:hAnsi="Times New Roman"/>
          <w:sz w:val="24"/>
          <w:szCs w:val="24"/>
          <w:lang w:eastAsia="fr-FR"/>
        </w:rPr>
        <w:t xml:space="preserve"> Il vit en petit groupe composés d’adultes et de jeunes des 2 sexes. Les </w:t>
      </w:r>
      <w:r w:rsidRPr="0047416B">
        <w:rPr>
          <w:rFonts w:ascii="Times New Roman" w:hAnsi="Times New Roman"/>
          <w:iCs/>
          <w:sz w:val="24"/>
          <w:szCs w:val="24"/>
          <w:lang w:eastAsia="fr-FR"/>
        </w:rPr>
        <w:t>Loris</w:t>
      </w:r>
      <w:r w:rsidRPr="0047416B">
        <w:rPr>
          <w:rFonts w:ascii="Times New Roman" w:hAnsi="Times New Roman"/>
          <w:sz w:val="24"/>
          <w:szCs w:val="24"/>
          <w:lang w:eastAsia="fr-FR"/>
        </w:rPr>
        <w:t xml:space="preserve"> sont nocturnes, et chassent des </w:t>
      </w:r>
      <w:hyperlink r:id="rId112" w:tooltip="Insecte" w:history="1">
        <w:r w:rsidRPr="0047416B">
          <w:rPr>
            <w:rFonts w:ascii="Times New Roman" w:hAnsi="Times New Roman"/>
            <w:sz w:val="24"/>
            <w:szCs w:val="24"/>
            <w:lang w:eastAsia="fr-FR"/>
          </w:rPr>
          <w:t>insectes</w:t>
        </w:r>
      </w:hyperlink>
      <w:r w:rsidRPr="0047416B">
        <w:rPr>
          <w:rFonts w:ascii="Times New Roman" w:hAnsi="Times New Roman"/>
          <w:sz w:val="24"/>
          <w:szCs w:val="24"/>
          <w:lang w:eastAsia="fr-FR"/>
        </w:rPr>
        <w:t xml:space="preserve"> lents. Ils sont l'un des rares mammifères (avec certaines espèces de musaraignes), et le seul parmi les primates, à sécréter une toxine. Le </w:t>
      </w:r>
      <w:r w:rsidRPr="0047416B">
        <w:rPr>
          <w:rFonts w:ascii="Times New Roman" w:hAnsi="Times New Roman"/>
          <w:iCs/>
          <w:sz w:val="24"/>
          <w:szCs w:val="24"/>
          <w:lang w:eastAsia="fr-FR"/>
        </w:rPr>
        <w:t>loris</w:t>
      </w:r>
      <w:r w:rsidRPr="0047416B">
        <w:rPr>
          <w:rFonts w:ascii="Times New Roman" w:hAnsi="Times New Roman"/>
          <w:sz w:val="24"/>
          <w:szCs w:val="24"/>
          <w:lang w:eastAsia="fr-FR"/>
        </w:rPr>
        <w:t xml:space="preserve"> a de faible capacité gustative, ce qui leur permet de consommer les insectes laissés par les autres insectivores vivant dans le même habitat.</w:t>
      </w:r>
    </w:p>
    <w:p w:rsidR="00271124" w:rsidRPr="0047416B" w:rsidRDefault="00271124" w:rsidP="00E1413F">
      <w:pPr>
        <w:spacing w:after="0" w:line="240" w:lineRule="auto"/>
        <w:rPr>
          <w:rFonts w:ascii="Times New Roman" w:hAnsi="Times New Roman"/>
          <w:sz w:val="24"/>
          <w:szCs w:val="24"/>
          <w:lang w:eastAsia="fr-FR"/>
        </w:rPr>
      </w:pPr>
      <w:r w:rsidRPr="0047416B">
        <w:rPr>
          <w:rFonts w:ascii="Times New Roman" w:hAnsi="Times New Roman"/>
          <w:sz w:val="24"/>
          <w:szCs w:val="24"/>
        </w:rPr>
        <w:t>Il vit dans les forêts tropicales au sud-ouest du Sri Lanka.</w:t>
      </w:r>
    </w:p>
    <w:p w:rsidR="00271124" w:rsidRPr="0047416B" w:rsidRDefault="00271124" w:rsidP="00996233">
      <w:pPr>
        <w:tabs>
          <w:tab w:val="left" w:pos="3969"/>
          <w:tab w:val="left" w:pos="7230"/>
        </w:tabs>
        <w:spacing w:after="0"/>
        <w:rPr>
          <w:rFonts w:ascii="Times New Roman" w:hAnsi="Times New Roman"/>
          <w:sz w:val="24"/>
          <w:szCs w:val="24"/>
        </w:rPr>
      </w:pPr>
    </w:p>
    <w:p w:rsidR="00271124" w:rsidRPr="0047416B" w:rsidRDefault="00271124" w:rsidP="00996233">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Sur la liste de l’IUCN, cette espèce est en danger de disparition.</w:t>
      </w:r>
    </w:p>
    <w:p w:rsidR="00271124" w:rsidRPr="0047416B" w:rsidRDefault="00271124" w:rsidP="00996233">
      <w:pPr>
        <w:tabs>
          <w:tab w:val="left" w:pos="3969"/>
          <w:tab w:val="left" w:pos="7230"/>
        </w:tabs>
        <w:spacing w:after="0"/>
        <w:rPr>
          <w:rFonts w:ascii="Times New Roman" w:hAnsi="Times New Roman"/>
          <w:sz w:val="24"/>
          <w:szCs w:val="24"/>
        </w:rPr>
      </w:pPr>
    </w:p>
    <w:p w:rsidR="00271124" w:rsidRPr="0047416B" w:rsidRDefault="00271124" w:rsidP="00996233">
      <w:pPr>
        <w:tabs>
          <w:tab w:val="left" w:pos="3969"/>
          <w:tab w:val="left" w:pos="7230"/>
        </w:tabs>
        <w:spacing w:after="0"/>
        <w:rPr>
          <w:rFonts w:ascii="Times New Roman" w:hAnsi="Times New Roman"/>
          <w:i/>
          <w:sz w:val="24"/>
          <w:szCs w:val="24"/>
        </w:rPr>
      </w:pPr>
      <w:r w:rsidRPr="0047416B">
        <w:rPr>
          <w:rFonts w:ascii="Times New Roman" w:hAnsi="Times New Roman"/>
          <w:sz w:val="24"/>
          <w:szCs w:val="24"/>
        </w:rPr>
        <w:t xml:space="preserve">Classification : Classe Mammalia, Ordre Primates, Famille Lorisidae, Genre </w:t>
      </w:r>
      <w:r w:rsidRPr="0047416B">
        <w:rPr>
          <w:rFonts w:ascii="Times New Roman" w:hAnsi="Times New Roman"/>
          <w:i/>
          <w:sz w:val="24"/>
          <w:szCs w:val="24"/>
        </w:rPr>
        <w:t>Loris</w:t>
      </w:r>
    </w:p>
    <w:p w:rsidR="00271124" w:rsidRPr="0047416B" w:rsidRDefault="00271124" w:rsidP="00996233">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2 sous –espèces : </w:t>
      </w:r>
      <w:r w:rsidRPr="0047416B">
        <w:rPr>
          <w:rFonts w:ascii="Times New Roman" w:hAnsi="Times New Roman"/>
          <w:i/>
          <w:sz w:val="24"/>
          <w:szCs w:val="24"/>
        </w:rPr>
        <w:t>L. tardigradus nycticeboides, L. tardigradus tardigradus</w:t>
      </w:r>
    </w:p>
    <w:p w:rsidR="00271124" w:rsidRPr="0047416B" w:rsidRDefault="00271124" w:rsidP="00996233">
      <w:pPr>
        <w:spacing w:after="0" w:line="240" w:lineRule="auto"/>
        <w:rPr>
          <w:rFonts w:ascii="Times New Roman" w:hAnsi="Times New Roman"/>
          <w:sz w:val="24"/>
          <w:szCs w:val="24"/>
          <w:lang w:eastAsia="fr-FR"/>
        </w:rPr>
      </w:pPr>
      <w:r w:rsidRPr="0047416B">
        <w:rPr>
          <w:rFonts w:ascii="Times New Roman" w:hAnsi="Times New Roman"/>
          <w:sz w:val="24"/>
          <w:szCs w:val="24"/>
          <w:lang w:eastAsia="fr-FR"/>
        </w:rPr>
        <w:t xml:space="preserve">Rarissime, la </w:t>
      </w:r>
      <w:hyperlink r:id="rId113" w:tooltip="Sous-espèce" w:history="1">
        <w:r w:rsidRPr="0047416B">
          <w:rPr>
            <w:rFonts w:ascii="Times New Roman" w:hAnsi="Times New Roman"/>
            <w:sz w:val="24"/>
            <w:szCs w:val="24"/>
            <w:lang w:eastAsia="fr-FR"/>
          </w:rPr>
          <w:t>sous-espèce</w:t>
        </w:r>
      </w:hyperlink>
      <w:r w:rsidRPr="0047416B">
        <w:rPr>
          <w:rFonts w:ascii="Times New Roman" w:hAnsi="Times New Roman"/>
          <w:sz w:val="24"/>
          <w:szCs w:val="24"/>
          <w:lang w:eastAsia="fr-FR"/>
        </w:rPr>
        <w:t xml:space="preserve"> </w:t>
      </w:r>
      <w:r w:rsidRPr="0047416B">
        <w:rPr>
          <w:rFonts w:ascii="Times New Roman" w:hAnsi="Times New Roman"/>
          <w:i/>
          <w:iCs/>
          <w:sz w:val="24"/>
          <w:szCs w:val="24"/>
          <w:lang w:eastAsia="fr-FR"/>
        </w:rPr>
        <w:t>Loris tardigradus nicticeboides</w:t>
      </w:r>
      <w:r w:rsidRPr="0047416B">
        <w:rPr>
          <w:rFonts w:ascii="Times New Roman" w:hAnsi="Times New Roman"/>
          <w:sz w:val="24"/>
          <w:szCs w:val="24"/>
          <w:lang w:eastAsia="fr-FR"/>
        </w:rPr>
        <w:t xml:space="preserve"> (loris grêle des plaines d'Horton) n'avait été vu que cinq fois depuis 1937. La quatrième fois avait été en 2002, et on craignait sa disparition totale, mais il a été revu en 2009 dans le centre du </w:t>
      </w:r>
      <w:hyperlink r:id="rId114" w:tooltip="Sri Lanka" w:history="1">
        <w:r w:rsidRPr="0047416B">
          <w:rPr>
            <w:rFonts w:ascii="Times New Roman" w:hAnsi="Times New Roman"/>
            <w:sz w:val="24"/>
            <w:szCs w:val="24"/>
            <w:lang w:eastAsia="fr-FR"/>
          </w:rPr>
          <w:t>Sri Lanka</w:t>
        </w:r>
      </w:hyperlink>
      <w:r w:rsidRPr="0047416B">
        <w:rPr>
          <w:rFonts w:ascii="Times New Roman" w:hAnsi="Times New Roman"/>
          <w:sz w:val="24"/>
          <w:szCs w:val="24"/>
          <w:lang w:eastAsia="fr-FR"/>
        </w:rPr>
        <w:t>.</w:t>
      </w:r>
    </w:p>
    <w:p w:rsidR="00271124" w:rsidRPr="0047416B" w:rsidRDefault="00271124" w:rsidP="00383F84">
      <w:pPr>
        <w:tabs>
          <w:tab w:val="left" w:pos="3969"/>
          <w:tab w:val="left" w:pos="7230"/>
        </w:tabs>
        <w:spacing w:after="0"/>
        <w:rPr>
          <w:rFonts w:ascii="Times New Roman" w:hAnsi="Times New Roman"/>
          <w:sz w:val="24"/>
          <w:szCs w:val="24"/>
        </w:rPr>
      </w:pPr>
    </w:p>
    <w:p w:rsidR="00271124" w:rsidRPr="0047416B" w:rsidRDefault="00271124" w:rsidP="00E1413F">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1931-532</w:t>
      </w:r>
    </w:p>
    <w:p w:rsidR="00271124" w:rsidRPr="0047416B" w:rsidRDefault="00271124" w:rsidP="00383F8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Entrée au catalogue</w:t>
      </w:r>
      <w:r w:rsidR="00E67E94" w:rsidRPr="0047416B">
        <w:rPr>
          <w:rFonts w:ascii="Times New Roman" w:hAnsi="Times New Roman"/>
          <w:sz w:val="24"/>
          <w:szCs w:val="24"/>
        </w:rPr>
        <w:t xml:space="preserve"> d’AC</w:t>
      </w:r>
      <w:r w:rsidRPr="0047416B">
        <w:rPr>
          <w:rFonts w:ascii="Times New Roman" w:hAnsi="Times New Roman"/>
          <w:sz w:val="24"/>
          <w:szCs w:val="24"/>
        </w:rPr>
        <w:t xml:space="preserve"> le 31/07/1931,</w:t>
      </w:r>
    </w:p>
    <w:p w:rsidR="00271124" w:rsidRPr="0047416B" w:rsidRDefault="00271124" w:rsidP="00383F84">
      <w:pPr>
        <w:tabs>
          <w:tab w:val="left" w:pos="3969"/>
          <w:tab w:val="left" w:pos="7230"/>
        </w:tabs>
        <w:spacing w:after="0"/>
        <w:rPr>
          <w:rFonts w:ascii="Times New Roman" w:hAnsi="Times New Roman"/>
          <w:sz w:val="24"/>
          <w:szCs w:val="24"/>
        </w:rPr>
      </w:pPr>
      <w:r w:rsidRPr="0047416B">
        <w:rPr>
          <w:rFonts w:ascii="Times New Roman" w:hAnsi="Times New Roman"/>
          <w:i/>
          <w:sz w:val="24"/>
          <w:szCs w:val="24"/>
        </w:rPr>
        <w:t>Nycticebus tardigradus</w:t>
      </w:r>
      <w:r w:rsidRPr="0047416B">
        <w:rPr>
          <w:rFonts w:ascii="Times New Roman" w:hAnsi="Times New Roman"/>
          <w:sz w:val="24"/>
          <w:szCs w:val="24"/>
        </w:rPr>
        <w:t xml:space="preserve"> </w:t>
      </w:r>
      <w:r w:rsidR="00E67E94" w:rsidRPr="0047416B">
        <w:rPr>
          <w:rFonts w:ascii="Times New Roman" w:hAnsi="Times New Roman"/>
          <w:sz w:val="24"/>
          <w:szCs w:val="24"/>
        </w:rPr>
        <w:t xml:space="preserve">provenant </w:t>
      </w:r>
      <w:r w:rsidRPr="0047416B">
        <w:rPr>
          <w:rFonts w:ascii="Times New Roman" w:hAnsi="Times New Roman"/>
          <w:sz w:val="24"/>
          <w:szCs w:val="24"/>
        </w:rPr>
        <w:t>de la ménagerie</w:t>
      </w:r>
    </w:p>
    <w:p w:rsidR="00271124" w:rsidRPr="0047416B" w:rsidRDefault="00E67E94" w:rsidP="00383F8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Date d’Entrée </w:t>
      </w:r>
      <w:r w:rsidRPr="0047416B">
        <w:rPr>
          <w:rFonts w:ascii="Times New Roman" w:hAnsi="Times New Roman"/>
          <w:sz w:val="24"/>
          <w:szCs w:val="24"/>
        </w:rPr>
        <w:t>le 3 mai 1931 n°43</w:t>
      </w:r>
      <w:r w:rsidRPr="0047416B">
        <w:rPr>
          <w:rFonts w:ascii="Times New Roman" w:hAnsi="Times New Roman"/>
          <w:sz w:val="24"/>
          <w:szCs w:val="24"/>
        </w:rPr>
        <w:t xml:space="preserve">, </w:t>
      </w:r>
      <w:r w:rsidR="00271124" w:rsidRPr="0047416B">
        <w:rPr>
          <w:rFonts w:ascii="Times New Roman" w:hAnsi="Times New Roman"/>
          <w:sz w:val="24"/>
          <w:szCs w:val="24"/>
        </w:rPr>
        <w:t xml:space="preserve">Don de Mr François Edmond Blanc </w:t>
      </w:r>
    </w:p>
    <w:p w:rsidR="00271124" w:rsidRPr="0047416B" w:rsidRDefault="00271124" w:rsidP="00383F84">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Mort le 30/07/1931 (1931-532) </w:t>
      </w:r>
    </w:p>
    <w:p w:rsidR="00271124" w:rsidRPr="0047416B" w:rsidRDefault="00271124" w:rsidP="00043333">
      <w:pPr>
        <w:tabs>
          <w:tab w:val="left" w:pos="3969"/>
          <w:tab w:val="left" w:pos="7230"/>
        </w:tabs>
        <w:spacing w:after="0"/>
        <w:rPr>
          <w:rFonts w:ascii="Times New Roman" w:hAnsi="Times New Roman"/>
          <w:sz w:val="24"/>
          <w:szCs w:val="24"/>
        </w:rPr>
      </w:pPr>
    </w:p>
    <w:p w:rsidR="00271124" w:rsidRPr="0047416B" w:rsidRDefault="00271124" w:rsidP="00383F84">
      <w:pPr>
        <w:tabs>
          <w:tab w:val="left" w:pos="3969"/>
          <w:tab w:val="left" w:pos="7230"/>
        </w:tabs>
        <w:spacing w:after="0"/>
        <w:rPr>
          <w:rFonts w:ascii="Times New Roman" w:hAnsi="Times New Roman"/>
        </w:rPr>
      </w:pPr>
      <w:r w:rsidRPr="0047416B">
        <w:rPr>
          <w:rFonts w:ascii="Times New Roman" w:hAnsi="Times New Roman"/>
        </w:rPr>
        <w:br w:type="page"/>
      </w:r>
    </w:p>
    <w:p w:rsidR="00271124" w:rsidRPr="0047416B" w:rsidRDefault="0047416B" w:rsidP="0098213F">
      <w:r w:rsidRPr="0047416B">
        <w:rPr>
          <w:noProof/>
          <w:lang w:eastAsia="fr-FR"/>
        </w:rPr>
        <w:drawing>
          <wp:anchor distT="0" distB="0" distL="114300" distR="114300" simplePos="0" relativeHeight="251654144" behindDoc="0" locked="0" layoutInCell="1" allowOverlap="1">
            <wp:simplePos x="0" y="0"/>
            <wp:positionH relativeFrom="column">
              <wp:posOffset>2057400</wp:posOffset>
            </wp:positionH>
            <wp:positionV relativeFrom="paragraph">
              <wp:posOffset>-401955</wp:posOffset>
            </wp:positionV>
            <wp:extent cx="1704975" cy="1714500"/>
            <wp:effectExtent l="0" t="0" r="9525" b="0"/>
            <wp:wrapNone/>
            <wp:docPr id="18" name="Image 14"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Description de cette image, également commentée ci-après"/>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04975" cy="1714500"/>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98213F">
      <w:pPr>
        <w:tabs>
          <w:tab w:val="left" w:pos="3969"/>
          <w:tab w:val="left" w:pos="7230"/>
        </w:tabs>
        <w:spacing w:after="0"/>
        <w:rPr>
          <w:rFonts w:ascii="Times New Roman" w:hAnsi="Times New Roman"/>
        </w:rPr>
      </w:pPr>
    </w:p>
    <w:p w:rsidR="00271124" w:rsidRPr="0047416B" w:rsidRDefault="00271124" w:rsidP="0098213F">
      <w:pPr>
        <w:tabs>
          <w:tab w:val="left" w:pos="3969"/>
          <w:tab w:val="left" w:pos="7230"/>
        </w:tabs>
        <w:spacing w:after="0"/>
        <w:rPr>
          <w:rFonts w:ascii="Times New Roman" w:hAnsi="Times New Roman"/>
        </w:rPr>
      </w:pPr>
    </w:p>
    <w:p w:rsidR="00271124" w:rsidRPr="0047416B" w:rsidRDefault="00271124" w:rsidP="0098213F">
      <w:pPr>
        <w:tabs>
          <w:tab w:val="left" w:pos="3969"/>
          <w:tab w:val="left" w:pos="7230"/>
        </w:tabs>
        <w:spacing w:after="0"/>
        <w:rPr>
          <w:rFonts w:ascii="Times New Roman" w:hAnsi="Times New Roman"/>
        </w:rPr>
      </w:pPr>
    </w:p>
    <w:p w:rsidR="00271124" w:rsidRPr="0047416B" w:rsidRDefault="00271124" w:rsidP="0098213F">
      <w:pPr>
        <w:tabs>
          <w:tab w:val="left" w:pos="3969"/>
          <w:tab w:val="left" w:pos="7230"/>
        </w:tabs>
        <w:spacing w:after="0"/>
        <w:rPr>
          <w:rFonts w:ascii="Times New Roman" w:hAnsi="Times New Roman"/>
        </w:rPr>
      </w:pPr>
    </w:p>
    <w:p w:rsidR="00271124" w:rsidRPr="0047416B" w:rsidRDefault="00271124" w:rsidP="0098213F">
      <w:pPr>
        <w:tabs>
          <w:tab w:val="left" w:pos="3969"/>
          <w:tab w:val="left" w:pos="7230"/>
        </w:tabs>
        <w:spacing w:after="0"/>
        <w:rPr>
          <w:rFonts w:ascii="Times New Roman" w:hAnsi="Times New Roman"/>
        </w:rPr>
      </w:pPr>
    </w:p>
    <w:p w:rsidR="00271124" w:rsidRPr="0047416B" w:rsidRDefault="00271124" w:rsidP="0098213F">
      <w:pPr>
        <w:tabs>
          <w:tab w:val="left" w:pos="3969"/>
          <w:tab w:val="left" w:pos="7230"/>
        </w:tabs>
        <w:spacing w:after="0"/>
        <w:rPr>
          <w:rFonts w:ascii="Times New Roman" w:hAnsi="Times New Roman"/>
        </w:rPr>
      </w:pPr>
    </w:p>
    <w:p w:rsidR="00271124" w:rsidRPr="0047416B" w:rsidRDefault="00271124" w:rsidP="0098213F">
      <w:pPr>
        <w:tabs>
          <w:tab w:val="left" w:pos="3969"/>
          <w:tab w:val="left" w:pos="7230"/>
        </w:tabs>
        <w:spacing w:after="0"/>
        <w:rPr>
          <w:rFonts w:ascii="Times New Roman" w:hAnsi="Times New Roman"/>
        </w:rPr>
      </w:pPr>
    </w:p>
    <w:p w:rsidR="00271124" w:rsidRPr="0047416B" w:rsidRDefault="00271124" w:rsidP="0098213F">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Orang-outan </w:t>
      </w:r>
      <w:r w:rsidRPr="0047416B">
        <w:rPr>
          <w:rFonts w:ascii="Times New Roman" w:hAnsi="Times New Roman"/>
          <w:b/>
          <w:sz w:val="40"/>
          <w:szCs w:val="40"/>
        </w:rPr>
        <w:t>(Orangutan)</w:t>
      </w:r>
    </w:p>
    <w:p w:rsidR="00271124" w:rsidRPr="0047416B" w:rsidRDefault="00271124" w:rsidP="0098213F">
      <w:pPr>
        <w:tabs>
          <w:tab w:val="left" w:pos="3969"/>
          <w:tab w:val="left" w:pos="7230"/>
        </w:tabs>
        <w:spacing w:after="0"/>
        <w:rPr>
          <w:rFonts w:ascii="Times New Roman" w:hAnsi="Times New Roman"/>
          <w:i/>
          <w:sz w:val="36"/>
          <w:szCs w:val="36"/>
        </w:rPr>
      </w:pPr>
      <w:r w:rsidRPr="0047416B">
        <w:rPr>
          <w:rFonts w:ascii="Times New Roman" w:hAnsi="Times New Roman"/>
          <w:i/>
          <w:sz w:val="36"/>
          <w:szCs w:val="36"/>
        </w:rPr>
        <w:t>Pongo pygmeaus</w:t>
      </w:r>
      <w:r w:rsidRPr="0047416B">
        <w:rPr>
          <w:rFonts w:ascii="Times New Roman" w:hAnsi="Times New Roman"/>
          <w:i/>
          <w:sz w:val="36"/>
          <w:szCs w:val="36"/>
        </w:rPr>
        <w:tab/>
      </w:r>
    </w:p>
    <w:p w:rsidR="00271124" w:rsidRPr="0047416B" w:rsidRDefault="00271124" w:rsidP="0098213F">
      <w:pPr>
        <w:tabs>
          <w:tab w:val="left" w:pos="3969"/>
          <w:tab w:val="left" w:pos="7230"/>
        </w:tabs>
        <w:spacing w:after="0"/>
        <w:rPr>
          <w:rFonts w:ascii="Times New Roman" w:hAnsi="Times New Roman"/>
          <w:sz w:val="24"/>
          <w:szCs w:val="24"/>
        </w:rPr>
      </w:pPr>
    </w:p>
    <w:p w:rsidR="00271124" w:rsidRPr="0047416B" w:rsidRDefault="00271124" w:rsidP="0098213F">
      <w:pPr>
        <w:tabs>
          <w:tab w:val="left" w:pos="3969"/>
          <w:tab w:val="left" w:pos="7230"/>
        </w:tabs>
        <w:spacing w:after="0"/>
        <w:jc w:val="both"/>
        <w:rPr>
          <w:rFonts w:ascii="Times New Roman" w:hAnsi="Times New Roman"/>
          <w:sz w:val="24"/>
          <w:szCs w:val="24"/>
          <w:lang w:eastAsia="fr-FR"/>
        </w:rPr>
      </w:pPr>
      <w:r w:rsidRPr="0047416B">
        <w:rPr>
          <w:rFonts w:ascii="Times New Roman" w:hAnsi="Times New Roman"/>
          <w:sz w:val="24"/>
          <w:szCs w:val="24"/>
        </w:rPr>
        <w:t xml:space="preserve">Les </w:t>
      </w:r>
      <w:r w:rsidRPr="0047416B">
        <w:rPr>
          <w:rFonts w:ascii="Times New Roman" w:hAnsi="Times New Roman"/>
          <w:bCs/>
          <w:sz w:val="24"/>
          <w:szCs w:val="24"/>
        </w:rPr>
        <w:t>orangs-outans</w:t>
      </w:r>
      <w:r w:rsidRPr="0047416B">
        <w:rPr>
          <w:rFonts w:ascii="Times New Roman" w:hAnsi="Times New Roman"/>
          <w:sz w:val="24"/>
          <w:szCs w:val="24"/>
        </w:rPr>
        <w:t xml:space="preserve"> ou </w:t>
      </w:r>
      <w:r w:rsidRPr="0047416B">
        <w:rPr>
          <w:rFonts w:ascii="Times New Roman" w:hAnsi="Times New Roman"/>
          <w:bCs/>
          <w:sz w:val="24"/>
          <w:szCs w:val="24"/>
        </w:rPr>
        <w:t>orangs-outangs</w:t>
      </w:r>
      <w:r w:rsidRPr="0047416B">
        <w:rPr>
          <w:rFonts w:ascii="Times New Roman" w:hAnsi="Times New Roman"/>
          <w:sz w:val="24"/>
          <w:szCs w:val="24"/>
        </w:rPr>
        <w:t xml:space="preserve"> sont des singes de taille moyenne d’une intelligence très développée. </w:t>
      </w:r>
      <w:r w:rsidRPr="0047416B">
        <w:rPr>
          <w:rFonts w:ascii="Times New Roman" w:hAnsi="Times New Roman"/>
          <w:sz w:val="24"/>
          <w:szCs w:val="24"/>
          <w:lang w:eastAsia="fr-FR"/>
        </w:rPr>
        <w:t xml:space="preserve">Leur taille est de 1,10 à 1,40 m pour un poids de 40 à 80 kg. Les mâles et les femelles ont un pelage roux très reconnaissable et des bras qui écartés peuvent atteindre 2,40 m d’ouverture. Ce sont les plus arboricoles des grands singes. Ils passent la majeure partie de leur temps dans les </w:t>
      </w:r>
      <w:hyperlink r:id="rId116" w:tooltip="Arbre" w:history="1">
        <w:r w:rsidRPr="0047416B">
          <w:rPr>
            <w:rFonts w:ascii="Times New Roman" w:hAnsi="Times New Roman"/>
            <w:sz w:val="24"/>
            <w:szCs w:val="24"/>
            <w:lang w:eastAsia="fr-FR"/>
          </w:rPr>
          <w:t>arbres</w:t>
        </w:r>
      </w:hyperlink>
      <w:r w:rsidRPr="0047416B">
        <w:rPr>
          <w:rFonts w:ascii="Times New Roman" w:hAnsi="Times New Roman"/>
          <w:sz w:val="24"/>
          <w:szCs w:val="24"/>
          <w:lang w:eastAsia="fr-FR"/>
        </w:rPr>
        <w:t xml:space="preserve">, à la recherche de fruits, de jeunes pousses, d'écorce, de petits vertébrés, d'œufs d'oiseaux et d'insectes. </w:t>
      </w:r>
      <w:r w:rsidRPr="0047416B">
        <w:rPr>
          <w:rFonts w:ascii="Times New Roman" w:hAnsi="Times New Roman"/>
          <w:sz w:val="24"/>
          <w:szCs w:val="24"/>
        </w:rPr>
        <w:t>Les mâles sont solitaires durant une grande partie de leur vie, alors que les femelles accompagnent leurs petits jusqu'à l'âge de 3 ans et demi environ. Ils peuvent vivre dans la nature jusqu’à 40 ans et jusqu’à 60 ans en captivité.</w:t>
      </w:r>
    </w:p>
    <w:p w:rsidR="00271124" w:rsidRPr="0047416B" w:rsidRDefault="00271124" w:rsidP="0098213F">
      <w:pPr>
        <w:spacing w:after="0" w:line="240" w:lineRule="auto"/>
        <w:jc w:val="both"/>
        <w:rPr>
          <w:rFonts w:ascii="Times New Roman" w:hAnsi="Times New Roman"/>
          <w:sz w:val="24"/>
          <w:szCs w:val="24"/>
        </w:rPr>
      </w:pPr>
      <w:r w:rsidRPr="0047416B">
        <w:rPr>
          <w:rFonts w:ascii="Times New Roman" w:hAnsi="Times New Roman"/>
          <w:sz w:val="24"/>
          <w:szCs w:val="24"/>
        </w:rPr>
        <w:t xml:space="preserve">Il vit dans les forêts tropicales humides des îles de </w:t>
      </w:r>
      <w:hyperlink r:id="rId117" w:tooltip="Bornéo" w:history="1">
        <w:r w:rsidRPr="0047416B">
          <w:rPr>
            <w:rStyle w:val="Lienhypertexte"/>
            <w:rFonts w:ascii="Times New Roman" w:hAnsi="Times New Roman"/>
            <w:color w:val="auto"/>
            <w:sz w:val="24"/>
            <w:szCs w:val="24"/>
            <w:u w:val="none"/>
          </w:rPr>
          <w:t>Bornéo</w:t>
        </w:r>
      </w:hyperlink>
      <w:r w:rsidRPr="0047416B">
        <w:rPr>
          <w:rFonts w:ascii="Times New Roman" w:hAnsi="Times New Roman"/>
          <w:sz w:val="24"/>
          <w:szCs w:val="24"/>
        </w:rPr>
        <w:t xml:space="preserve"> et </w:t>
      </w:r>
      <w:hyperlink r:id="rId118" w:tooltip="Sumatra" w:history="1">
        <w:r w:rsidRPr="0047416B">
          <w:rPr>
            <w:rStyle w:val="Lienhypertexte"/>
            <w:rFonts w:ascii="Times New Roman" w:hAnsi="Times New Roman"/>
            <w:color w:val="auto"/>
            <w:sz w:val="24"/>
            <w:szCs w:val="24"/>
            <w:u w:val="none"/>
          </w:rPr>
          <w:t>Sumatra</w:t>
        </w:r>
      </w:hyperlink>
      <w:r w:rsidRPr="0047416B">
        <w:rPr>
          <w:rFonts w:ascii="Times New Roman" w:hAnsi="Times New Roman"/>
          <w:sz w:val="24"/>
          <w:szCs w:val="24"/>
        </w:rPr>
        <w:t xml:space="preserve"> (Asie du Sud-Est).</w:t>
      </w:r>
    </w:p>
    <w:p w:rsidR="00271124" w:rsidRPr="0047416B" w:rsidRDefault="00271124" w:rsidP="0098213F">
      <w:pPr>
        <w:spacing w:after="0" w:line="240" w:lineRule="auto"/>
        <w:rPr>
          <w:rFonts w:ascii="Times New Roman" w:hAnsi="Times New Roman"/>
          <w:i/>
          <w:iCs/>
          <w:sz w:val="24"/>
          <w:szCs w:val="24"/>
          <w:lang w:eastAsia="fr-FR"/>
        </w:rPr>
      </w:pPr>
    </w:p>
    <w:p w:rsidR="00271124" w:rsidRPr="0047416B" w:rsidRDefault="00271124" w:rsidP="0098213F">
      <w:pPr>
        <w:spacing w:after="0" w:line="240" w:lineRule="auto"/>
        <w:rPr>
          <w:rFonts w:ascii="Times New Roman" w:hAnsi="Times New Roman"/>
          <w:sz w:val="24"/>
          <w:szCs w:val="24"/>
          <w:lang w:eastAsia="fr-FR"/>
        </w:rPr>
      </w:pPr>
      <w:r w:rsidRPr="0047416B">
        <w:rPr>
          <w:rFonts w:ascii="Times New Roman" w:hAnsi="Times New Roman"/>
          <w:iCs/>
          <w:sz w:val="24"/>
          <w:szCs w:val="24"/>
          <w:lang w:eastAsia="fr-FR"/>
        </w:rPr>
        <w:t>Les 2 espèces d’orang outan</w:t>
      </w:r>
      <w:r w:rsidRPr="0047416B">
        <w:rPr>
          <w:rFonts w:ascii="Times New Roman" w:hAnsi="Times New Roman"/>
          <w:i/>
          <w:iCs/>
          <w:sz w:val="24"/>
          <w:szCs w:val="24"/>
          <w:lang w:eastAsia="fr-FR"/>
        </w:rPr>
        <w:t xml:space="preserve"> Pongo abelii</w:t>
      </w:r>
      <w:r w:rsidRPr="0047416B">
        <w:rPr>
          <w:rFonts w:ascii="Times New Roman" w:hAnsi="Times New Roman"/>
          <w:sz w:val="24"/>
          <w:szCs w:val="24"/>
          <w:lang w:eastAsia="fr-FR"/>
        </w:rPr>
        <w:t xml:space="preserve"> (de Sumatra) et </w:t>
      </w:r>
      <w:r w:rsidRPr="0047416B">
        <w:rPr>
          <w:rFonts w:ascii="Times New Roman" w:hAnsi="Times New Roman"/>
          <w:i/>
          <w:iCs/>
          <w:sz w:val="24"/>
          <w:szCs w:val="24"/>
          <w:lang w:eastAsia="fr-FR"/>
        </w:rPr>
        <w:t>Pongo pygmaeus</w:t>
      </w:r>
      <w:r w:rsidRPr="0047416B">
        <w:rPr>
          <w:rFonts w:ascii="Times New Roman" w:hAnsi="Times New Roman"/>
          <w:sz w:val="24"/>
          <w:szCs w:val="24"/>
          <w:lang w:eastAsia="fr-FR"/>
        </w:rPr>
        <w:t xml:space="preserve"> (de Bornéo) sont sur la liste rouge de l'IUCN, dans la catégorie en danger critique.</w:t>
      </w:r>
    </w:p>
    <w:p w:rsidR="00271124" w:rsidRPr="0047416B" w:rsidRDefault="00271124" w:rsidP="0098213F">
      <w:pPr>
        <w:spacing w:before="100" w:beforeAutospacing="1" w:after="100" w:afterAutospacing="1" w:line="240" w:lineRule="auto"/>
        <w:rPr>
          <w:rFonts w:ascii="Times New Roman" w:hAnsi="Times New Roman"/>
          <w:sz w:val="24"/>
          <w:szCs w:val="24"/>
          <w:lang w:eastAsia="fr-FR"/>
        </w:rPr>
      </w:pPr>
      <w:r w:rsidRPr="0047416B">
        <w:rPr>
          <w:rFonts w:ascii="Times New Roman" w:hAnsi="Times New Roman"/>
          <w:sz w:val="24"/>
          <w:szCs w:val="24"/>
          <w:lang w:eastAsia="fr-FR"/>
        </w:rPr>
        <w:t xml:space="preserve">Classification : Classe Mammalia, Ordre Primates, Famille Hominidae, Genre </w:t>
      </w:r>
      <w:r w:rsidRPr="0047416B">
        <w:rPr>
          <w:rFonts w:ascii="Times New Roman" w:hAnsi="Times New Roman"/>
          <w:i/>
          <w:sz w:val="24"/>
          <w:szCs w:val="24"/>
          <w:lang w:eastAsia="fr-FR"/>
        </w:rPr>
        <w:t>Pongo</w:t>
      </w:r>
    </w:p>
    <w:p w:rsidR="00271124" w:rsidRPr="0047416B" w:rsidRDefault="00271124" w:rsidP="001F049C">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ab/>
      </w:r>
      <w:r w:rsidRPr="0047416B">
        <w:rPr>
          <w:rFonts w:ascii="Times New Roman" w:hAnsi="Times New Roman"/>
          <w:sz w:val="24"/>
          <w:szCs w:val="24"/>
        </w:rPr>
        <w:tab/>
        <w:t>Inv. 1935-531</w:t>
      </w:r>
    </w:p>
    <w:p w:rsidR="00271124" w:rsidRPr="0047416B" w:rsidRDefault="00271124" w:rsidP="0098213F">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E67E94" w:rsidRPr="0047416B">
        <w:rPr>
          <w:rFonts w:ascii="Times New Roman" w:hAnsi="Times New Roman"/>
          <w:sz w:val="24"/>
          <w:szCs w:val="24"/>
        </w:rPr>
        <w:t xml:space="preserve">d’AC </w:t>
      </w:r>
      <w:r w:rsidRPr="0047416B">
        <w:rPr>
          <w:rFonts w:ascii="Times New Roman" w:hAnsi="Times New Roman"/>
          <w:sz w:val="24"/>
          <w:szCs w:val="24"/>
        </w:rPr>
        <w:t>le 17/10/1935</w:t>
      </w:r>
    </w:p>
    <w:p w:rsidR="00271124" w:rsidRPr="0047416B" w:rsidRDefault="00271124" w:rsidP="0098213F">
      <w:pPr>
        <w:tabs>
          <w:tab w:val="left" w:pos="3969"/>
          <w:tab w:val="left" w:pos="7230"/>
        </w:tabs>
        <w:spacing w:after="0"/>
        <w:rPr>
          <w:rFonts w:ascii="Times New Roman" w:hAnsi="Times New Roman"/>
          <w:sz w:val="24"/>
          <w:szCs w:val="24"/>
        </w:rPr>
      </w:pPr>
      <w:r w:rsidRPr="0047416B">
        <w:rPr>
          <w:rFonts w:ascii="Times New Roman" w:hAnsi="Times New Roman"/>
          <w:sz w:val="24"/>
          <w:szCs w:val="24"/>
        </w:rPr>
        <w:t xml:space="preserve">Jeune femelle </w:t>
      </w:r>
      <w:r w:rsidR="00E67E94" w:rsidRPr="0047416B">
        <w:rPr>
          <w:rFonts w:ascii="Times New Roman" w:hAnsi="Times New Roman"/>
          <w:sz w:val="24"/>
          <w:szCs w:val="24"/>
        </w:rPr>
        <w:t>provenant de la ménagerie</w:t>
      </w:r>
      <w:r w:rsidRPr="0047416B">
        <w:rPr>
          <w:rFonts w:ascii="Times New Roman" w:hAnsi="Times New Roman"/>
          <w:sz w:val="24"/>
          <w:szCs w:val="24"/>
        </w:rPr>
        <w:t>.</w:t>
      </w:r>
    </w:p>
    <w:p w:rsidR="00271124" w:rsidRPr="0047416B" w:rsidRDefault="00E67E94" w:rsidP="00E1413F">
      <w:pPr>
        <w:spacing w:after="0" w:line="240" w:lineRule="auto"/>
        <w:rPr>
          <w:rFonts w:ascii="Times New Roman" w:hAnsi="Times New Roman"/>
          <w:sz w:val="24"/>
          <w:szCs w:val="24"/>
          <w:lang w:eastAsia="fr-FR"/>
        </w:rPr>
      </w:pPr>
      <w:r w:rsidRPr="0047416B">
        <w:rPr>
          <w:rFonts w:ascii="Times New Roman" w:hAnsi="Times New Roman"/>
          <w:sz w:val="24"/>
          <w:szCs w:val="24"/>
          <w:lang w:eastAsia="fr-FR"/>
        </w:rPr>
        <w:t xml:space="preserve">Date d’Entrée le </w:t>
      </w:r>
      <w:r w:rsidRPr="0047416B">
        <w:rPr>
          <w:rFonts w:ascii="Times New Roman" w:hAnsi="Times New Roman"/>
          <w:sz w:val="24"/>
          <w:szCs w:val="24"/>
          <w:lang w:eastAsia="fr-FR"/>
        </w:rPr>
        <w:t>7 juin 1934 n°133</w:t>
      </w:r>
      <w:r w:rsidRPr="0047416B">
        <w:rPr>
          <w:rFonts w:ascii="Times New Roman" w:hAnsi="Times New Roman"/>
          <w:sz w:val="24"/>
          <w:szCs w:val="24"/>
          <w:lang w:eastAsia="fr-FR"/>
        </w:rPr>
        <w:t xml:space="preserve">, acquis </w:t>
      </w:r>
      <w:r w:rsidR="00972317" w:rsidRPr="0047416B">
        <w:rPr>
          <w:rFonts w:ascii="Times New Roman" w:hAnsi="Times New Roman"/>
          <w:sz w:val="24"/>
          <w:szCs w:val="24"/>
          <w:lang w:eastAsia="fr-FR"/>
        </w:rPr>
        <w:t>à</w:t>
      </w:r>
      <w:r w:rsidRPr="0047416B">
        <w:rPr>
          <w:rFonts w:ascii="Times New Roman" w:hAnsi="Times New Roman"/>
          <w:sz w:val="24"/>
          <w:szCs w:val="24"/>
          <w:lang w:eastAsia="fr-FR"/>
        </w:rPr>
        <w:t xml:space="preserve"> Mr Chev</w:t>
      </w:r>
      <w:r w:rsidR="00271124" w:rsidRPr="0047416B">
        <w:rPr>
          <w:rFonts w:ascii="Times New Roman" w:hAnsi="Times New Roman"/>
          <w:sz w:val="24"/>
          <w:szCs w:val="24"/>
          <w:lang w:eastAsia="fr-FR"/>
        </w:rPr>
        <w:t xml:space="preserve">é </w:t>
      </w:r>
    </w:p>
    <w:p w:rsidR="00271124" w:rsidRPr="0047416B" w:rsidRDefault="00271124" w:rsidP="0090183F">
      <w:pPr>
        <w:spacing w:after="0" w:line="240" w:lineRule="auto"/>
        <w:rPr>
          <w:rFonts w:ascii="Times New Roman" w:hAnsi="Times New Roman"/>
          <w:sz w:val="24"/>
          <w:szCs w:val="24"/>
          <w:lang w:eastAsia="fr-FR"/>
        </w:rPr>
      </w:pPr>
      <w:r w:rsidRPr="0047416B">
        <w:rPr>
          <w:rFonts w:ascii="Times New Roman" w:hAnsi="Times New Roman"/>
          <w:sz w:val="24"/>
          <w:szCs w:val="24"/>
          <w:lang w:eastAsia="fr-FR"/>
        </w:rPr>
        <w:t>Mort le 17 octobre 1935 (1935-531)</w:t>
      </w:r>
    </w:p>
    <w:p w:rsidR="00271124" w:rsidRPr="0047416B" w:rsidRDefault="00271124" w:rsidP="0098213F">
      <w:pPr>
        <w:tabs>
          <w:tab w:val="left" w:pos="3969"/>
          <w:tab w:val="left" w:pos="7230"/>
        </w:tabs>
        <w:spacing w:after="0"/>
        <w:rPr>
          <w:rFonts w:ascii="Times New Roman" w:hAnsi="Times New Roman"/>
          <w:sz w:val="24"/>
          <w:szCs w:val="24"/>
        </w:rPr>
      </w:pPr>
    </w:p>
    <w:p w:rsidR="00271124" w:rsidRPr="0047416B" w:rsidRDefault="00271124" w:rsidP="004E2734">
      <w:pPr>
        <w:tabs>
          <w:tab w:val="left" w:pos="3969"/>
          <w:tab w:val="left" w:pos="7230"/>
        </w:tabs>
        <w:spacing w:after="0"/>
        <w:rPr>
          <w:rFonts w:ascii="Times New Roman" w:hAnsi="Times New Roman"/>
        </w:rPr>
      </w:pPr>
    </w:p>
    <w:p w:rsidR="00271124" w:rsidRPr="0047416B" w:rsidRDefault="00271124" w:rsidP="004E2734">
      <w:pPr>
        <w:tabs>
          <w:tab w:val="left" w:pos="3969"/>
          <w:tab w:val="left" w:pos="7230"/>
        </w:tabs>
        <w:spacing w:after="0"/>
        <w:rPr>
          <w:rFonts w:ascii="Times New Roman" w:hAnsi="Times New Roman"/>
          <w:b/>
          <w:sz w:val="48"/>
          <w:szCs w:val="48"/>
        </w:rPr>
      </w:pPr>
    </w:p>
    <w:p w:rsidR="00271124" w:rsidRPr="0047416B" w:rsidRDefault="00271124" w:rsidP="004E2734">
      <w:pPr>
        <w:tabs>
          <w:tab w:val="left" w:pos="3969"/>
          <w:tab w:val="left" w:pos="7230"/>
        </w:tabs>
        <w:spacing w:after="0"/>
        <w:rPr>
          <w:rFonts w:ascii="Times New Roman" w:hAnsi="Times New Roman"/>
          <w:b/>
          <w:sz w:val="48"/>
          <w:szCs w:val="48"/>
        </w:rPr>
      </w:pPr>
    </w:p>
    <w:p w:rsidR="00271124" w:rsidRPr="0047416B" w:rsidRDefault="00271124" w:rsidP="004E2734">
      <w:pPr>
        <w:tabs>
          <w:tab w:val="left" w:pos="3969"/>
          <w:tab w:val="left" w:pos="7230"/>
        </w:tabs>
        <w:spacing w:after="0"/>
        <w:rPr>
          <w:rFonts w:ascii="Times New Roman" w:hAnsi="Times New Roman"/>
          <w:b/>
          <w:sz w:val="48"/>
          <w:szCs w:val="48"/>
        </w:rPr>
      </w:pPr>
    </w:p>
    <w:p w:rsidR="00271124" w:rsidRPr="0047416B" w:rsidRDefault="00271124" w:rsidP="004E2734">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br w:type="page"/>
      </w:r>
    </w:p>
    <w:p w:rsidR="00271124" w:rsidRPr="0047416B" w:rsidRDefault="0047416B" w:rsidP="004E2734">
      <w:pPr>
        <w:tabs>
          <w:tab w:val="left" w:pos="3969"/>
          <w:tab w:val="left" w:pos="7230"/>
        </w:tabs>
        <w:spacing w:after="0"/>
        <w:rPr>
          <w:rFonts w:ascii="Times New Roman" w:hAnsi="Times New Roman"/>
          <w:bCs/>
          <w:i/>
          <w:sz w:val="36"/>
          <w:szCs w:val="36"/>
        </w:rPr>
      </w:pPr>
      <w:r w:rsidRPr="0047416B">
        <w:rPr>
          <w:noProof/>
          <w:lang w:eastAsia="fr-FR"/>
        </w:rPr>
        <w:drawing>
          <wp:anchor distT="0" distB="0" distL="114300" distR="114300" simplePos="0" relativeHeight="251656192" behindDoc="0" locked="0" layoutInCell="1" allowOverlap="1">
            <wp:simplePos x="0" y="0"/>
            <wp:positionH relativeFrom="column">
              <wp:posOffset>1828800</wp:posOffset>
            </wp:positionH>
            <wp:positionV relativeFrom="paragraph">
              <wp:posOffset>-492760</wp:posOffset>
            </wp:positionV>
            <wp:extent cx="2095500" cy="1571625"/>
            <wp:effectExtent l="0" t="0" r="0" b="9525"/>
            <wp:wrapNone/>
            <wp:docPr id="19" name="Image 24" descr="https://upload.wikimedia.org/wikipedia/commons/thumb/9/9c/Papio_hamadryas_eating_an_apple.JPG/220px-Papio_hamadryas_eating_an_apple.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https://upload.wikimedia.org/wikipedia/commons/thumb/9/9c/Papio_hamadryas_eating_an_apple.JPG/220px-Papio_hamadryas_eating_an_apple.JP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pic:spPr>
                </pic:pic>
              </a:graphicData>
            </a:graphic>
            <wp14:sizeRelH relativeFrom="page">
              <wp14:pctWidth>0</wp14:pctWidth>
            </wp14:sizeRelH>
            <wp14:sizeRelV relativeFrom="page">
              <wp14:pctHeight>0</wp14:pctHeight>
            </wp14:sizeRelV>
          </wp:anchor>
        </w:drawing>
      </w:r>
    </w:p>
    <w:p w:rsidR="00271124" w:rsidRPr="0047416B" w:rsidRDefault="00271124" w:rsidP="004E2734">
      <w:pPr>
        <w:tabs>
          <w:tab w:val="left" w:pos="3969"/>
          <w:tab w:val="left" w:pos="7230"/>
        </w:tabs>
        <w:spacing w:after="0"/>
        <w:rPr>
          <w:rFonts w:ascii="Times New Roman" w:hAnsi="Times New Roman"/>
          <w:bCs/>
          <w:sz w:val="24"/>
          <w:szCs w:val="24"/>
        </w:rPr>
      </w:pPr>
    </w:p>
    <w:p w:rsidR="00271124" w:rsidRPr="0047416B" w:rsidRDefault="00271124" w:rsidP="004E2734">
      <w:pPr>
        <w:tabs>
          <w:tab w:val="left" w:pos="3969"/>
          <w:tab w:val="left" w:pos="7230"/>
        </w:tabs>
        <w:spacing w:after="0"/>
        <w:rPr>
          <w:rFonts w:ascii="Times New Roman" w:hAnsi="Times New Roman"/>
          <w:bCs/>
          <w:sz w:val="24"/>
          <w:szCs w:val="24"/>
        </w:rPr>
      </w:pPr>
    </w:p>
    <w:p w:rsidR="00271124" w:rsidRPr="0047416B" w:rsidRDefault="00271124" w:rsidP="004E2734">
      <w:pPr>
        <w:tabs>
          <w:tab w:val="left" w:pos="3969"/>
          <w:tab w:val="left" w:pos="7230"/>
        </w:tabs>
        <w:spacing w:after="0"/>
        <w:rPr>
          <w:rFonts w:ascii="Times New Roman" w:hAnsi="Times New Roman"/>
          <w:bCs/>
          <w:sz w:val="24"/>
          <w:szCs w:val="24"/>
        </w:rPr>
      </w:pPr>
    </w:p>
    <w:p w:rsidR="00271124" w:rsidRPr="0047416B" w:rsidRDefault="00271124" w:rsidP="004E2734">
      <w:pPr>
        <w:tabs>
          <w:tab w:val="left" w:pos="3969"/>
          <w:tab w:val="left" w:pos="7230"/>
        </w:tabs>
        <w:spacing w:after="0"/>
        <w:rPr>
          <w:rFonts w:ascii="Times New Roman" w:hAnsi="Times New Roman"/>
          <w:bCs/>
          <w:sz w:val="24"/>
          <w:szCs w:val="24"/>
        </w:rPr>
      </w:pPr>
    </w:p>
    <w:p w:rsidR="00271124" w:rsidRPr="0047416B" w:rsidRDefault="00271124" w:rsidP="004E2734">
      <w:pPr>
        <w:tabs>
          <w:tab w:val="left" w:pos="3969"/>
          <w:tab w:val="left" w:pos="7230"/>
        </w:tabs>
        <w:spacing w:after="0"/>
        <w:rPr>
          <w:rFonts w:ascii="Times New Roman" w:hAnsi="Times New Roman"/>
          <w:bCs/>
          <w:sz w:val="24"/>
          <w:szCs w:val="24"/>
        </w:rPr>
      </w:pPr>
    </w:p>
    <w:p w:rsidR="00271124" w:rsidRPr="0047416B" w:rsidRDefault="00271124" w:rsidP="00D07F6F">
      <w:pPr>
        <w:tabs>
          <w:tab w:val="left" w:pos="3969"/>
          <w:tab w:val="left" w:pos="7230"/>
        </w:tabs>
        <w:spacing w:after="0"/>
        <w:rPr>
          <w:rFonts w:ascii="Times New Roman" w:hAnsi="Times New Roman"/>
          <w:b/>
          <w:sz w:val="48"/>
          <w:szCs w:val="48"/>
        </w:rPr>
      </w:pPr>
      <w:r w:rsidRPr="0047416B">
        <w:rPr>
          <w:rFonts w:ascii="Times New Roman" w:hAnsi="Times New Roman"/>
          <w:b/>
          <w:sz w:val="48"/>
          <w:szCs w:val="48"/>
        </w:rPr>
        <w:t xml:space="preserve">Babouin hamadryas </w:t>
      </w:r>
      <w:r w:rsidRPr="0047416B">
        <w:rPr>
          <w:rFonts w:ascii="Times New Roman" w:hAnsi="Times New Roman"/>
          <w:b/>
          <w:sz w:val="40"/>
          <w:szCs w:val="40"/>
        </w:rPr>
        <w:t>(Hamadryas baboon)</w:t>
      </w:r>
    </w:p>
    <w:p w:rsidR="00271124" w:rsidRPr="0047416B" w:rsidRDefault="00271124" w:rsidP="00D07F6F">
      <w:pPr>
        <w:tabs>
          <w:tab w:val="left" w:pos="3969"/>
          <w:tab w:val="left" w:pos="7230"/>
        </w:tabs>
        <w:spacing w:after="0"/>
        <w:rPr>
          <w:rFonts w:ascii="Times New Roman" w:hAnsi="Times New Roman"/>
          <w:bCs/>
          <w:i/>
          <w:sz w:val="36"/>
          <w:szCs w:val="36"/>
        </w:rPr>
      </w:pPr>
      <w:r w:rsidRPr="0047416B">
        <w:rPr>
          <w:rFonts w:ascii="Times New Roman" w:hAnsi="Times New Roman"/>
          <w:bCs/>
          <w:i/>
          <w:sz w:val="36"/>
          <w:szCs w:val="36"/>
        </w:rPr>
        <w:t>Papio hamadryas</w:t>
      </w:r>
    </w:p>
    <w:p w:rsidR="00271124" w:rsidRPr="0047416B" w:rsidRDefault="00271124" w:rsidP="004E2734">
      <w:pPr>
        <w:tabs>
          <w:tab w:val="left" w:pos="3969"/>
          <w:tab w:val="left" w:pos="7230"/>
        </w:tabs>
        <w:spacing w:after="0"/>
        <w:rPr>
          <w:rFonts w:ascii="Times New Roman" w:hAnsi="Times New Roman"/>
          <w:bCs/>
          <w:sz w:val="24"/>
          <w:szCs w:val="24"/>
        </w:rPr>
      </w:pPr>
    </w:p>
    <w:p w:rsidR="00271124" w:rsidRPr="0047416B" w:rsidRDefault="00271124" w:rsidP="00D17BB1">
      <w:pPr>
        <w:tabs>
          <w:tab w:val="left" w:pos="3969"/>
          <w:tab w:val="left" w:pos="7230"/>
        </w:tabs>
        <w:spacing w:after="0"/>
        <w:jc w:val="both"/>
        <w:rPr>
          <w:rFonts w:ascii="Times New Roman" w:hAnsi="Times New Roman"/>
          <w:sz w:val="24"/>
          <w:szCs w:val="24"/>
        </w:rPr>
      </w:pPr>
      <w:r w:rsidRPr="0047416B">
        <w:rPr>
          <w:rFonts w:ascii="Times New Roman" w:hAnsi="Times New Roman"/>
          <w:bCs/>
          <w:sz w:val="24"/>
          <w:szCs w:val="24"/>
        </w:rPr>
        <w:t>Cette espèce de babouin a de multiples noms comme Babouin hamadryas</w:t>
      </w:r>
      <w:r w:rsidRPr="0047416B">
        <w:rPr>
          <w:rFonts w:ascii="Times New Roman" w:hAnsi="Times New Roman"/>
          <w:sz w:val="24"/>
          <w:szCs w:val="24"/>
        </w:rPr>
        <w:t xml:space="preserve">, </w:t>
      </w:r>
      <w:r w:rsidRPr="0047416B">
        <w:rPr>
          <w:rFonts w:ascii="Times New Roman" w:hAnsi="Times New Roman"/>
          <w:bCs/>
          <w:sz w:val="24"/>
          <w:szCs w:val="24"/>
        </w:rPr>
        <w:t>Hamadryas</w:t>
      </w:r>
      <w:r w:rsidRPr="0047416B">
        <w:rPr>
          <w:rFonts w:ascii="Times New Roman" w:hAnsi="Times New Roman"/>
          <w:sz w:val="24"/>
          <w:szCs w:val="24"/>
        </w:rPr>
        <w:t xml:space="preserve">, </w:t>
      </w:r>
      <w:r w:rsidRPr="0047416B">
        <w:rPr>
          <w:rFonts w:ascii="Times New Roman" w:hAnsi="Times New Roman"/>
          <w:bCs/>
          <w:sz w:val="24"/>
          <w:szCs w:val="24"/>
        </w:rPr>
        <w:t>Hamadryade</w:t>
      </w:r>
      <w:r w:rsidRPr="0047416B">
        <w:rPr>
          <w:rFonts w:ascii="Times New Roman" w:hAnsi="Times New Roman"/>
          <w:sz w:val="24"/>
          <w:szCs w:val="24"/>
        </w:rPr>
        <w:t xml:space="preserve">, </w:t>
      </w:r>
      <w:r w:rsidRPr="0047416B">
        <w:rPr>
          <w:rFonts w:ascii="Times New Roman" w:hAnsi="Times New Roman"/>
          <w:bCs/>
          <w:sz w:val="24"/>
          <w:szCs w:val="24"/>
        </w:rPr>
        <w:t>Cynocéphale hamadryade</w:t>
      </w:r>
      <w:r w:rsidRPr="0047416B">
        <w:rPr>
          <w:rFonts w:ascii="Times New Roman" w:hAnsi="Times New Roman"/>
          <w:sz w:val="24"/>
          <w:szCs w:val="24"/>
        </w:rPr>
        <w:t xml:space="preserve">, </w:t>
      </w:r>
      <w:r w:rsidRPr="0047416B">
        <w:rPr>
          <w:rFonts w:ascii="Times New Roman" w:hAnsi="Times New Roman"/>
          <w:bCs/>
          <w:sz w:val="24"/>
          <w:szCs w:val="24"/>
        </w:rPr>
        <w:t>Cynocéphale papion</w:t>
      </w:r>
      <w:r w:rsidRPr="0047416B">
        <w:rPr>
          <w:rFonts w:ascii="Times New Roman" w:hAnsi="Times New Roman"/>
          <w:sz w:val="24"/>
          <w:szCs w:val="24"/>
        </w:rPr>
        <w:t xml:space="preserve">, </w:t>
      </w:r>
      <w:r w:rsidRPr="0047416B">
        <w:rPr>
          <w:rFonts w:ascii="Times New Roman" w:hAnsi="Times New Roman"/>
          <w:bCs/>
          <w:sz w:val="24"/>
          <w:szCs w:val="24"/>
        </w:rPr>
        <w:t>Papion à perruque</w:t>
      </w:r>
      <w:r w:rsidRPr="0047416B">
        <w:rPr>
          <w:rFonts w:ascii="Times New Roman" w:hAnsi="Times New Roman"/>
          <w:sz w:val="24"/>
          <w:szCs w:val="24"/>
        </w:rPr>
        <w:t xml:space="preserve">, </w:t>
      </w:r>
      <w:r w:rsidRPr="0047416B">
        <w:rPr>
          <w:rFonts w:ascii="Times New Roman" w:hAnsi="Times New Roman"/>
          <w:bCs/>
          <w:sz w:val="24"/>
          <w:szCs w:val="24"/>
        </w:rPr>
        <w:t>Tartarin,</w:t>
      </w:r>
      <w:r w:rsidRPr="0047416B">
        <w:rPr>
          <w:rFonts w:ascii="Times New Roman" w:hAnsi="Times New Roman"/>
          <w:sz w:val="24"/>
          <w:szCs w:val="24"/>
        </w:rPr>
        <w:t xml:space="preserve"> Babouin à manteau.</w:t>
      </w:r>
    </w:p>
    <w:p w:rsidR="00271124" w:rsidRPr="0047416B" w:rsidRDefault="00271124" w:rsidP="005E6017">
      <w:pPr>
        <w:pStyle w:val="NormalWeb"/>
        <w:spacing w:before="0" w:beforeAutospacing="0" w:after="0" w:afterAutospacing="0"/>
        <w:jc w:val="both"/>
      </w:pPr>
      <w:r w:rsidRPr="0047416B">
        <w:t xml:space="preserve">Le </w:t>
      </w:r>
      <w:r w:rsidRPr="0047416B">
        <w:rPr>
          <w:bCs/>
        </w:rPr>
        <w:t>Babouin hamadryas</w:t>
      </w:r>
      <w:r w:rsidRPr="0047416B">
        <w:t xml:space="preserve"> ou </w:t>
      </w:r>
      <w:r w:rsidRPr="0047416B">
        <w:rPr>
          <w:bCs/>
        </w:rPr>
        <w:t>Hamadryas</w:t>
      </w:r>
      <w:r w:rsidRPr="0047416B">
        <w:t xml:space="preserve"> est un </w:t>
      </w:r>
      <w:hyperlink r:id="rId121" w:tooltip="Babouin" w:history="1">
        <w:r w:rsidRPr="0047416B">
          <w:rPr>
            <w:rStyle w:val="Lienhypertexte"/>
            <w:color w:val="auto"/>
            <w:u w:val="none"/>
          </w:rPr>
          <w:t>babouin</w:t>
        </w:r>
      </w:hyperlink>
      <w:r w:rsidRPr="0047416B">
        <w:t xml:space="preserve"> des régions arides.  Chez les anciens Égyptiens, il était sacré et était incarné par le dieu Thot. Comme chez beaucoup d'espèce de babouin le dimorphisme sexuel est très marqué. Les mâles ont un manteau de longs poils clairs qui s'arrête au bassin. Leur face est dépourvue de poils, et les mâchoires allongées et anguleuses sont armées de canines de 4 cm. Ils pèsent entre 20 et 30 kg pour une taille de 50 à 90 cm. Les femelles sont beaucoup plus petites (40 à 45 cm) et pèsent entre 10 et 15 kg et leurs poils sont plus foncés et plus courts. Il est diurne et est relativement bien adapté aux conditions arides. Il se nourrit de feuilles, de fruits, de racines, de graines, d'œufs, mais aussi de petits animaux. Le babouin vit en société patriarcale, composée de petits groupes ou harems regroupés en clans. Leur durée de vie dans la nature est estimée à une vingtaine d'années.</w:t>
      </w:r>
    </w:p>
    <w:p w:rsidR="00271124" w:rsidRPr="0047416B" w:rsidRDefault="00271124" w:rsidP="005E6017">
      <w:pPr>
        <w:spacing w:after="0"/>
        <w:jc w:val="both"/>
        <w:rPr>
          <w:rFonts w:ascii="Times New Roman" w:hAnsi="Times New Roman"/>
          <w:sz w:val="24"/>
          <w:szCs w:val="24"/>
        </w:rPr>
      </w:pPr>
      <w:r w:rsidRPr="0047416B">
        <w:rPr>
          <w:rFonts w:ascii="Times New Roman" w:hAnsi="Times New Roman"/>
          <w:sz w:val="24"/>
          <w:szCs w:val="24"/>
        </w:rPr>
        <w:t xml:space="preserve">Il se rencontre de part et d'autre de la </w:t>
      </w:r>
      <w:hyperlink r:id="rId122" w:tooltip="Mer Rouge" w:history="1">
        <w:r w:rsidRPr="0047416B">
          <w:rPr>
            <w:rStyle w:val="Lienhypertexte"/>
            <w:rFonts w:ascii="Times New Roman" w:hAnsi="Times New Roman"/>
            <w:color w:val="auto"/>
            <w:sz w:val="24"/>
            <w:szCs w:val="24"/>
            <w:u w:val="none"/>
          </w:rPr>
          <w:t>mer Rouge</w:t>
        </w:r>
      </w:hyperlink>
      <w:r w:rsidRPr="0047416B">
        <w:rPr>
          <w:rFonts w:ascii="Times New Roman" w:hAnsi="Times New Roman"/>
          <w:sz w:val="24"/>
          <w:szCs w:val="24"/>
        </w:rPr>
        <w:t xml:space="preserve"> (péninsule Arabique) et dans la </w:t>
      </w:r>
      <w:hyperlink r:id="rId123" w:tooltip="Corne de l'Afrique" w:history="1">
        <w:r w:rsidRPr="0047416B">
          <w:rPr>
            <w:rStyle w:val="Lienhypertexte"/>
            <w:rFonts w:ascii="Times New Roman" w:hAnsi="Times New Roman"/>
            <w:color w:val="auto"/>
            <w:sz w:val="24"/>
            <w:szCs w:val="24"/>
            <w:u w:val="none"/>
          </w:rPr>
          <w:t>corne de l'Afrique</w:t>
        </w:r>
      </w:hyperlink>
      <w:r w:rsidRPr="0047416B">
        <w:rPr>
          <w:rFonts w:ascii="Times New Roman" w:hAnsi="Times New Roman"/>
          <w:sz w:val="24"/>
          <w:szCs w:val="24"/>
        </w:rPr>
        <w:t>. Il vit dans les semi-déserts, la savane et les habitats rocheux.</w:t>
      </w:r>
    </w:p>
    <w:p w:rsidR="00271124" w:rsidRPr="0047416B" w:rsidRDefault="00271124" w:rsidP="005E6017">
      <w:pPr>
        <w:spacing w:after="0"/>
        <w:jc w:val="both"/>
        <w:rPr>
          <w:rFonts w:ascii="Times New Roman" w:hAnsi="Times New Roman"/>
          <w:sz w:val="24"/>
          <w:szCs w:val="24"/>
        </w:rPr>
      </w:pPr>
    </w:p>
    <w:p w:rsidR="00271124" w:rsidRPr="0047416B" w:rsidRDefault="00271124" w:rsidP="004E2734">
      <w:pPr>
        <w:spacing w:after="0"/>
        <w:rPr>
          <w:rFonts w:ascii="Times New Roman" w:hAnsi="Times New Roman"/>
          <w:sz w:val="24"/>
          <w:szCs w:val="24"/>
        </w:rPr>
      </w:pPr>
      <w:r w:rsidRPr="0047416B">
        <w:rPr>
          <w:rFonts w:ascii="Times New Roman" w:hAnsi="Times New Roman"/>
          <w:sz w:val="24"/>
          <w:szCs w:val="24"/>
        </w:rPr>
        <w:t>Cette espèce n’est pas menacée et est classée comme à préoccupation mineure</w:t>
      </w:r>
      <w:r w:rsidR="0013722C" w:rsidRPr="0047416B">
        <w:rPr>
          <w:rFonts w:ascii="Times New Roman" w:hAnsi="Times New Roman"/>
          <w:sz w:val="24"/>
          <w:szCs w:val="24"/>
        </w:rPr>
        <w:t xml:space="preserve"> par l’UICN</w:t>
      </w:r>
      <w:r w:rsidRPr="0047416B">
        <w:rPr>
          <w:rFonts w:ascii="Times New Roman" w:hAnsi="Times New Roman"/>
          <w:sz w:val="24"/>
          <w:szCs w:val="24"/>
        </w:rPr>
        <w:t>.</w:t>
      </w:r>
    </w:p>
    <w:p w:rsidR="00271124" w:rsidRPr="0047416B" w:rsidRDefault="00271124" w:rsidP="004E2734">
      <w:pPr>
        <w:spacing w:after="0"/>
        <w:rPr>
          <w:rFonts w:ascii="Times New Roman" w:hAnsi="Times New Roman"/>
          <w:sz w:val="24"/>
          <w:szCs w:val="24"/>
        </w:rPr>
      </w:pPr>
    </w:p>
    <w:p w:rsidR="00271124" w:rsidRPr="0047416B" w:rsidRDefault="00271124" w:rsidP="004E2734">
      <w:pPr>
        <w:spacing w:after="0"/>
        <w:rPr>
          <w:rFonts w:ascii="Times New Roman" w:hAnsi="Times New Roman"/>
          <w:i/>
          <w:sz w:val="24"/>
          <w:szCs w:val="24"/>
        </w:rPr>
      </w:pPr>
      <w:r w:rsidRPr="0047416B">
        <w:rPr>
          <w:rFonts w:ascii="Times New Roman" w:hAnsi="Times New Roman"/>
          <w:sz w:val="24"/>
          <w:szCs w:val="24"/>
        </w:rPr>
        <w:t xml:space="preserve">Classification: Classe Mammalia, Ordre Primates, Famille Cercopithecidae, Genre </w:t>
      </w:r>
      <w:r w:rsidRPr="0047416B">
        <w:rPr>
          <w:rFonts w:ascii="Times New Roman" w:hAnsi="Times New Roman"/>
          <w:i/>
          <w:sz w:val="24"/>
          <w:szCs w:val="24"/>
        </w:rPr>
        <w:t>Papio</w:t>
      </w:r>
    </w:p>
    <w:p w:rsidR="00271124" w:rsidRPr="0047416B" w:rsidRDefault="00271124" w:rsidP="004E2734">
      <w:pPr>
        <w:spacing w:after="0"/>
        <w:rPr>
          <w:rFonts w:ascii="Times New Roman" w:hAnsi="Times New Roman"/>
          <w:sz w:val="24"/>
          <w:szCs w:val="24"/>
        </w:rPr>
      </w:pPr>
      <w:r w:rsidRPr="0047416B">
        <w:rPr>
          <w:rFonts w:ascii="Times New Roman" w:hAnsi="Times New Roman"/>
          <w:sz w:val="24"/>
          <w:szCs w:val="24"/>
        </w:rPr>
        <w:t xml:space="preserve">L’identification de différentes sous-espèces et non d’espèces différentes est encore en débat. </w:t>
      </w:r>
    </w:p>
    <w:p w:rsidR="00271124" w:rsidRPr="0047416B" w:rsidRDefault="00271124" w:rsidP="004E2734"/>
    <w:p w:rsidR="00271124" w:rsidRPr="0047416B" w:rsidRDefault="00271124" w:rsidP="004E2734">
      <w:pPr>
        <w:tabs>
          <w:tab w:val="left" w:pos="3969"/>
          <w:tab w:val="left" w:pos="7230"/>
        </w:tabs>
        <w:spacing w:after="0"/>
        <w:rPr>
          <w:rFonts w:ascii="Times New Roman" w:hAnsi="Times New Roman"/>
          <w:b/>
          <w:sz w:val="48"/>
          <w:szCs w:val="48"/>
        </w:rPr>
      </w:pPr>
      <w:r w:rsidRPr="0047416B">
        <w:rPr>
          <w:rFonts w:ascii="Times New Roman" w:hAnsi="Times New Roman"/>
          <w:sz w:val="24"/>
          <w:szCs w:val="24"/>
        </w:rPr>
        <w:tab/>
      </w:r>
      <w:r w:rsidRPr="0047416B">
        <w:rPr>
          <w:rFonts w:ascii="Times New Roman" w:hAnsi="Times New Roman"/>
          <w:sz w:val="24"/>
          <w:szCs w:val="24"/>
        </w:rPr>
        <w:tab/>
        <w:t>Inv. 1933-98</w:t>
      </w:r>
    </w:p>
    <w:p w:rsidR="00271124" w:rsidRPr="0047416B" w:rsidRDefault="00271124" w:rsidP="004E2734">
      <w:pPr>
        <w:tabs>
          <w:tab w:val="left" w:pos="7230"/>
        </w:tabs>
        <w:spacing w:after="0"/>
        <w:rPr>
          <w:rFonts w:ascii="Times New Roman" w:hAnsi="Times New Roman"/>
          <w:sz w:val="24"/>
          <w:szCs w:val="24"/>
        </w:rPr>
      </w:pPr>
      <w:r w:rsidRPr="0047416B">
        <w:rPr>
          <w:rFonts w:ascii="Times New Roman" w:hAnsi="Times New Roman"/>
          <w:sz w:val="24"/>
          <w:szCs w:val="24"/>
        </w:rPr>
        <w:t xml:space="preserve">Entrée au catalogue </w:t>
      </w:r>
      <w:r w:rsidR="00972317" w:rsidRPr="0047416B">
        <w:rPr>
          <w:rFonts w:ascii="Times New Roman" w:hAnsi="Times New Roman"/>
          <w:sz w:val="24"/>
          <w:szCs w:val="24"/>
        </w:rPr>
        <w:t xml:space="preserve">d’AC </w:t>
      </w:r>
      <w:r w:rsidRPr="0047416B">
        <w:rPr>
          <w:rFonts w:ascii="Times New Roman" w:hAnsi="Times New Roman"/>
          <w:sz w:val="24"/>
          <w:szCs w:val="24"/>
        </w:rPr>
        <w:t>le 25/02/1933</w:t>
      </w:r>
    </w:p>
    <w:p w:rsidR="00271124" w:rsidRPr="0047416B" w:rsidRDefault="00271124" w:rsidP="004E2734">
      <w:pPr>
        <w:tabs>
          <w:tab w:val="left" w:pos="7230"/>
        </w:tabs>
        <w:spacing w:after="0"/>
        <w:rPr>
          <w:rFonts w:ascii="Times New Roman" w:hAnsi="Times New Roman"/>
          <w:sz w:val="24"/>
          <w:szCs w:val="24"/>
        </w:rPr>
      </w:pPr>
      <w:r w:rsidRPr="0047416B">
        <w:rPr>
          <w:rFonts w:ascii="Times New Roman" w:hAnsi="Times New Roman"/>
          <w:sz w:val="24"/>
          <w:szCs w:val="24"/>
        </w:rPr>
        <w:t>Hamadryas mâles, Papio hamadryas</w:t>
      </w:r>
    </w:p>
    <w:p w:rsidR="00271124" w:rsidRPr="00E1413F" w:rsidRDefault="00972317" w:rsidP="004E2734">
      <w:pPr>
        <w:tabs>
          <w:tab w:val="left" w:pos="7230"/>
        </w:tabs>
        <w:spacing w:after="0"/>
        <w:rPr>
          <w:rFonts w:ascii="Times New Roman" w:hAnsi="Times New Roman"/>
          <w:sz w:val="24"/>
          <w:szCs w:val="24"/>
        </w:rPr>
      </w:pPr>
      <w:r w:rsidRPr="0047416B">
        <w:rPr>
          <w:rFonts w:ascii="Times New Roman" w:hAnsi="Times New Roman"/>
          <w:sz w:val="24"/>
          <w:szCs w:val="24"/>
        </w:rPr>
        <w:t xml:space="preserve">Provenant du </w:t>
      </w:r>
      <w:r w:rsidR="00271124" w:rsidRPr="0047416B">
        <w:rPr>
          <w:rFonts w:ascii="Times New Roman" w:hAnsi="Times New Roman"/>
          <w:sz w:val="24"/>
          <w:szCs w:val="24"/>
        </w:rPr>
        <w:t>zoo de Vincennes</w:t>
      </w:r>
      <w:bookmarkStart w:id="1" w:name="_GoBack"/>
      <w:bookmarkEnd w:id="1"/>
    </w:p>
    <w:sectPr w:rsidR="00271124" w:rsidRPr="00E1413F" w:rsidSect="000A7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E0680"/>
    <w:multiLevelType w:val="multilevel"/>
    <w:tmpl w:val="1B7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84"/>
    <w:rsid w:val="000119A7"/>
    <w:rsid w:val="00015B7A"/>
    <w:rsid w:val="00033110"/>
    <w:rsid w:val="00037BF7"/>
    <w:rsid w:val="00043333"/>
    <w:rsid w:val="00045A1A"/>
    <w:rsid w:val="00052AD6"/>
    <w:rsid w:val="000608A7"/>
    <w:rsid w:val="00061C7C"/>
    <w:rsid w:val="0006482A"/>
    <w:rsid w:val="000731F2"/>
    <w:rsid w:val="00075375"/>
    <w:rsid w:val="000770C6"/>
    <w:rsid w:val="00080BB2"/>
    <w:rsid w:val="00081C96"/>
    <w:rsid w:val="0008448B"/>
    <w:rsid w:val="000867B9"/>
    <w:rsid w:val="0009536E"/>
    <w:rsid w:val="00096FEE"/>
    <w:rsid w:val="000A66AA"/>
    <w:rsid w:val="000A7512"/>
    <w:rsid w:val="000B3530"/>
    <w:rsid w:val="000B592C"/>
    <w:rsid w:val="000B61A9"/>
    <w:rsid w:val="000D7C9C"/>
    <w:rsid w:val="000E04E0"/>
    <w:rsid w:val="000E487E"/>
    <w:rsid w:val="000F2DB7"/>
    <w:rsid w:val="000F5ED2"/>
    <w:rsid w:val="00101F2E"/>
    <w:rsid w:val="00105BBA"/>
    <w:rsid w:val="001138F5"/>
    <w:rsid w:val="00123B53"/>
    <w:rsid w:val="001315DF"/>
    <w:rsid w:val="001368EF"/>
    <w:rsid w:val="0013722C"/>
    <w:rsid w:val="00143072"/>
    <w:rsid w:val="001442D6"/>
    <w:rsid w:val="0014571B"/>
    <w:rsid w:val="00160E5E"/>
    <w:rsid w:val="00171298"/>
    <w:rsid w:val="00180245"/>
    <w:rsid w:val="00180377"/>
    <w:rsid w:val="00186839"/>
    <w:rsid w:val="001A1975"/>
    <w:rsid w:val="001A46B3"/>
    <w:rsid w:val="001A567E"/>
    <w:rsid w:val="001B0D6E"/>
    <w:rsid w:val="001B42BC"/>
    <w:rsid w:val="001C3B2A"/>
    <w:rsid w:val="001C6EE9"/>
    <w:rsid w:val="001C7247"/>
    <w:rsid w:val="001D027D"/>
    <w:rsid w:val="001D2E04"/>
    <w:rsid w:val="001D3D71"/>
    <w:rsid w:val="001E1870"/>
    <w:rsid w:val="001E66FF"/>
    <w:rsid w:val="001F049C"/>
    <w:rsid w:val="001F1F56"/>
    <w:rsid w:val="001F2A37"/>
    <w:rsid w:val="001F41D9"/>
    <w:rsid w:val="002021C7"/>
    <w:rsid w:val="0020565F"/>
    <w:rsid w:val="00210F4D"/>
    <w:rsid w:val="00213998"/>
    <w:rsid w:val="00215903"/>
    <w:rsid w:val="00215B33"/>
    <w:rsid w:val="002173AA"/>
    <w:rsid w:val="00224FC8"/>
    <w:rsid w:val="00237792"/>
    <w:rsid w:val="002467B0"/>
    <w:rsid w:val="00253FE9"/>
    <w:rsid w:val="0025562D"/>
    <w:rsid w:val="0025615D"/>
    <w:rsid w:val="002641A8"/>
    <w:rsid w:val="00271124"/>
    <w:rsid w:val="00276F56"/>
    <w:rsid w:val="00283B44"/>
    <w:rsid w:val="0028792C"/>
    <w:rsid w:val="00293B9C"/>
    <w:rsid w:val="002A5E7D"/>
    <w:rsid w:val="002A6750"/>
    <w:rsid w:val="002B218D"/>
    <w:rsid w:val="002B6C2A"/>
    <w:rsid w:val="002C7F5E"/>
    <w:rsid w:val="002D7F35"/>
    <w:rsid w:val="002E0E1D"/>
    <w:rsid w:val="002E3306"/>
    <w:rsid w:val="002E6BE9"/>
    <w:rsid w:val="002F0050"/>
    <w:rsid w:val="002F36E6"/>
    <w:rsid w:val="0030174E"/>
    <w:rsid w:val="00302D08"/>
    <w:rsid w:val="003455C0"/>
    <w:rsid w:val="0035358D"/>
    <w:rsid w:val="00355E4B"/>
    <w:rsid w:val="003565D5"/>
    <w:rsid w:val="00365718"/>
    <w:rsid w:val="00370EA2"/>
    <w:rsid w:val="00371495"/>
    <w:rsid w:val="00371928"/>
    <w:rsid w:val="00373BBF"/>
    <w:rsid w:val="003752D6"/>
    <w:rsid w:val="00375B49"/>
    <w:rsid w:val="00381D93"/>
    <w:rsid w:val="00383F84"/>
    <w:rsid w:val="003901DB"/>
    <w:rsid w:val="00391F41"/>
    <w:rsid w:val="00393BF6"/>
    <w:rsid w:val="0039437D"/>
    <w:rsid w:val="003A3F96"/>
    <w:rsid w:val="003A49B4"/>
    <w:rsid w:val="003A6404"/>
    <w:rsid w:val="003B3A4D"/>
    <w:rsid w:val="003D4F47"/>
    <w:rsid w:val="003E2FF1"/>
    <w:rsid w:val="003F1A82"/>
    <w:rsid w:val="003F69E2"/>
    <w:rsid w:val="0040055A"/>
    <w:rsid w:val="00400703"/>
    <w:rsid w:val="00404DB6"/>
    <w:rsid w:val="00407469"/>
    <w:rsid w:val="00415185"/>
    <w:rsid w:val="0042195C"/>
    <w:rsid w:val="00443BB0"/>
    <w:rsid w:val="00443E9F"/>
    <w:rsid w:val="0045322F"/>
    <w:rsid w:val="00453AF2"/>
    <w:rsid w:val="00462E73"/>
    <w:rsid w:val="00465C91"/>
    <w:rsid w:val="0047416B"/>
    <w:rsid w:val="00485254"/>
    <w:rsid w:val="00491954"/>
    <w:rsid w:val="00496974"/>
    <w:rsid w:val="004A2B7A"/>
    <w:rsid w:val="004B0C7B"/>
    <w:rsid w:val="004B0E08"/>
    <w:rsid w:val="004D2F5E"/>
    <w:rsid w:val="004E2734"/>
    <w:rsid w:val="004E34A8"/>
    <w:rsid w:val="004F1548"/>
    <w:rsid w:val="005078D9"/>
    <w:rsid w:val="00511016"/>
    <w:rsid w:val="0053300F"/>
    <w:rsid w:val="00542DD7"/>
    <w:rsid w:val="005452BB"/>
    <w:rsid w:val="005472C4"/>
    <w:rsid w:val="005526C2"/>
    <w:rsid w:val="005609F3"/>
    <w:rsid w:val="0056159E"/>
    <w:rsid w:val="005615CA"/>
    <w:rsid w:val="005626AB"/>
    <w:rsid w:val="00573543"/>
    <w:rsid w:val="00580644"/>
    <w:rsid w:val="005817AB"/>
    <w:rsid w:val="00583AD5"/>
    <w:rsid w:val="0059418E"/>
    <w:rsid w:val="00594622"/>
    <w:rsid w:val="005A12B2"/>
    <w:rsid w:val="005A6777"/>
    <w:rsid w:val="005A6820"/>
    <w:rsid w:val="005B079C"/>
    <w:rsid w:val="005B5212"/>
    <w:rsid w:val="005B7407"/>
    <w:rsid w:val="005B76A0"/>
    <w:rsid w:val="005C4A57"/>
    <w:rsid w:val="005C4D08"/>
    <w:rsid w:val="005C5928"/>
    <w:rsid w:val="005C6001"/>
    <w:rsid w:val="005D221A"/>
    <w:rsid w:val="005E6017"/>
    <w:rsid w:val="005F496B"/>
    <w:rsid w:val="006012B6"/>
    <w:rsid w:val="00605186"/>
    <w:rsid w:val="00607C69"/>
    <w:rsid w:val="00611FC8"/>
    <w:rsid w:val="00630E51"/>
    <w:rsid w:val="00637124"/>
    <w:rsid w:val="0065359D"/>
    <w:rsid w:val="00661660"/>
    <w:rsid w:val="006628B4"/>
    <w:rsid w:val="00673D65"/>
    <w:rsid w:val="0067511D"/>
    <w:rsid w:val="0068550C"/>
    <w:rsid w:val="00686270"/>
    <w:rsid w:val="006909EB"/>
    <w:rsid w:val="006A4AAB"/>
    <w:rsid w:val="006C13C9"/>
    <w:rsid w:val="006C69F3"/>
    <w:rsid w:val="006E3431"/>
    <w:rsid w:val="006F1269"/>
    <w:rsid w:val="00707F6F"/>
    <w:rsid w:val="0071087D"/>
    <w:rsid w:val="00714F28"/>
    <w:rsid w:val="0072698D"/>
    <w:rsid w:val="0072787F"/>
    <w:rsid w:val="007317BE"/>
    <w:rsid w:val="00735B77"/>
    <w:rsid w:val="007456D0"/>
    <w:rsid w:val="0076003F"/>
    <w:rsid w:val="007602C9"/>
    <w:rsid w:val="00760BF9"/>
    <w:rsid w:val="0077571B"/>
    <w:rsid w:val="00781D89"/>
    <w:rsid w:val="00784171"/>
    <w:rsid w:val="007A1D0E"/>
    <w:rsid w:val="007A51F5"/>
    <w:rsid w:val="007A51F6"/>
    <w:rsid w:val="007B7151"/>
    <w:rsid w:val="007C17A1"/>
    <w:rsid w:val="007D663B"/>
    <w:rsid w:val="007E641A"/>
    <w:rsid w:val="007F144E"/>
    <w:rsid w:val="00800E49"/>
    <w:rsid w:val="00806738"/>
    <w:rsid w:val="00806CB6"/>
    <w:rsid w:val="008073E5"/>
    <w:rsid w:val="0080789E"/>
    <w:rsid w:val="008106B5"/>
    <w:rsid w:val="00810D27"/>
    <w:rsid w:val="00816A2A"/>
    <w:rsid w:val="00825FB9"/>
    <w:rsid w:val="008263A4"/>
    <w:rsid w:val="00826699"/>
    <w:rsid w:val="00827F18"/>
    <w:rsid w:val="008301F2"/>
    <w:rsid w:val="00841727"/>
    <w:rsid w:val="00844910"/>
    <w:rsid w:val="00845780"/>
    <w:rsid w:val="00846417"/>
    <w:rsid w:val="0085455C"/>
    <w:rsid w:val="00855194"/>
    <w:rsid w:val="008644B3"/>
    <w:rsid w:val="008649CE"/>
    <w:rsid w:val="00864A05"/>
    <w:rsid w:val="00867B8B"/>
    <w:rsid w:val="00873DF8"/>
    <w:rsid w:val="00876491"/>
    <w:rsid w:val="00884A07"/>
    <w:rsid w:val="00890B83"/>
    <w:rsid w:val="0089552D"/>
    <w:rsid w:val="008A36BE"/>
    <w:rsid w:val="008A7D00"/>
    <w:rsid w:val="008C4FFE"/>
    <w:rsid w:val="008C5F29"/>
    <w:rsid w:val="008C7D06"/>
    <w:rsid w:val="008D3297"/>
    <w:rsid w:val="008D5285"/>
    <w:rsid w:val="008E6CE5"/>
    <w:rsid w:val="0090183F"/>
    <w:rsid w:val="00901AF6"/>
    <w:rsid w:val="009064BF"/>
    <w:rsid w:val="00911715"/>
    <w:rsid w:val="00911EA8"/>
    <w:rsid w:val="009210FC"/>
    <w:rsid w:val="00931631"/>
    <w:rsid w:val="0093182A"/>
    <w:rsid w:val="0093698F"/>
    <w:rsid w:val="00937038"/>
    <w:rsid w:val="009505BF"/>
    <w:rsid w:val="00951424"/>
    <w:rsid w:val="00951E99"/>
    <w:rsid w:val="00952695"/>
    <w:rsid w:val="00953927"/>
    <w:rsid w:val="00954BB5"/>
    <w:rsid w:val="00955B22"/>
    <w:rsid w:val="009568C5"/>
    <w:rsid w:val="0095763B"/>
    <w:rsid w:val="00962BD9"/>
    <w:rsid w:val="00962F82"/>
    <w:rsid w:val="00965623"/>
    <w:rsid w:val="00972317"/>
    <w:rsid w:val="00976AC5"/>
    <w:rsid w:val="00982029"/>
    <w:rsid w:val="0098213F"/>
    <w:rsid w:val="0099028E"/>
    <w:rsid w:val="00996233"/>
    <w:rsid w:val="009A0357"/>
    <w:rsid w:val="009A4E27"/>
    <w:rsid w:val="009B2FFD"/>
    <w:rsid w:val="009B534E"/>
    <w:rsid w:val="009D218F"/>
    <w:rsid w:val="009D2CF6"/>
    <w:rsid w:val="009D2EFE"/>
    <w:rsid w:val="009D72BD"/>
    <w:rsid w:val="009E2A4E"/>
    <w:rsid w:val="009E5AFF"/>
    <w:rsid w:val="00A02FCC"/>
    <w:rsid w:val="00A0600D"/>
    <w:rsid w:val="00A11DC0"/>
    <w:rsid w:val="00A14B06"/>
    <w:rsid w:val="00A362DE"/>
    <w:rsid w:val="00A411AC"/>
    <w:rsid w:val="00A419B4"/>
    <w:rsid w:val="00A41A5B"/>
    <w:rsid w:val="00A440D2"/>
    <w:rsid w:val="00A45B24"/>
    <w:rsid w:val="00A51636"/>
    <w:rsid w:val="00A61289"/>
    <w:rsid w:val="00A65896"/>
    <w:rsid w:val="00A67E16"/>
    <w:rsid w:val="00A725B1"/>
    <w:rsid w:val="00A83698"/>
    <w:rsid w:val="00A91001"/>
    <w:rsid w:val="00AA179E"/>
    <w:rsid w:val="00AB07B0"/>
    <w:rsid w:val="00AB7430"/>
    <w:rsid w:val="00AC061E"/>
    <w:rsid w:val="00AC1DE2"/>
    <w:rsid w:val="00AC6547"/>
    <w:rsid w:val="00AC759A"/>
    <w:rsid w:val="00AD2C58"/>
    <w:rsid w:val="00AF24A2"/>
    <w:rsid w:val="00AF7535"/>
    <w:rsid w:val="00B03E97"/>
    <w:rsid w:val="00B041E4"/>
    <w:rsid w:val="00B057EC"/>
    <w:rsid w:val="00B14C8C"/>
    <w:rsid w:val="00B16DB9"/>
    <w:rsid w:val="00B302C9"/>
    <w:rsid w:val="00B30E22"/>
    <w:rsid w:val="00B323B6"/>
    <w:rsid w:val="00B36FD3"/>
    <w:rsid w:val="00B42FF0"/>
    <w:rsid w:val="00B43EE5"/>
    <w:rsid w:val="00B564A0"/>
    <w:rsid w:val="00B66761"/>
    <w:rsid w:val="00B779B7"/>
    <w:rsid w:val="00B8589A"/>
    <w:rsid w:val="00B91DDA"/>
    <w:rsid w:val="00B934C2"/>
    <w:rsid w:val="00BA2145"/>
    <w:rsid w:val="00BB0094"/>
    <w:rsid w:val="00BC2866"/>
    <w:rsid w:val="00BD5DA5"/>
    <w:rsid w:val="00BE494D"/>
    <w:rsid w:val="00BF0841"/>
    <w:rsid w:val="00BF31F0"/>
    <w:rsid w:val="00BF5E8E"/>
    <w:rsid w:val="00BF61D5"/>
    <w:rsid w:val="00BF79DE"/>
    <w:rsid w:val="00C02A4C"/>
    <w:rsid w:val="00C02B91"/>
    <w:rsid w:val="00C03123"/>
    <w:rsid w:val="00C10589"/>
    <w:rsid w:val="00C10CD7"/>
    <w:rsid w:val="00C141F3"/>
    <w:rsid w:val="00C17F0B"/>
    <w:rsid w:val="00C20228"/>
    <w:rsid w:val="00C2209E"/>
    <w:rsid w:val="00C24D51"/>
    <w:rsid w:val="00C263B6"/>
    <w:rsid w:val="00C35DA9"/>
    <w:rsid w:val="00C41EDB"/>
    <w:rsid w:val="00C43D57"/>
    <w:rsid w:val="00C45111"/>
    <w:rsid w:val="00C578F8"/>
    <w:rsid w:val="00C6391B"/>
    <w:rsid w:val="00C644A2"/>
    <w:rsid w:val="00C9730C"/>
    <w:rsid w:val="00CA3900"/>
    <w:rsid w:val="00CB0D58"/>
    <w:rsid w:val="00CB28E1"/>
    <w:rsid w:val="00CF5B2E"/>
    <w:rsid w:val="00CF65DD"/>
    <w:rsid w:val="00D05719"/>
    <w:rsid w:val="00D07029"/>
    <w:rsid w:val="00D07D7C"/>
    <w:rsid w:val="00D07F6F"/>
    <w:rsid w:val="00D1602C"/>
    <w:rsid w:val="00D17BB1"/>
    <w:rsid w:val="00D2181A"/>
    <w:rsid w:val="00D33E89"/>
    <w:rsid w:val="00D41BD5"/>
    <w:rsid w:val="00D423F0"/>
    <w:rsid w:val="00D46072"/>
    <w:rsid w:val="00D52E1A"/>
    <w:rsid w:val="00D6088E"/>
    <w:rsid w:val="00D809D3"/>
    <w:rsid w:val="00D91555"/>
    <w:rsid w:val="00DE23CD"/>
    <w:rsid w:val="00DE5166"/>
    <w:rsid w:val="00DE5551"/>
    <w:rsid w:val="00DE6BF9"/>
    <w:rsid w:val="00DF0D86"/>
    <w:rsid w:val="00E01498"/>
    <w:rsid w:val="00E03127"/>
    <w:rsid w:val="00E04DB5"/>
    <w:rsid w:val="00E05DFD"/>
    <w:rsid w:val="00E1413F"/>
    <w:rsid w:val="00E14B8A"/>
    <w:rsid w:val="00E165DD"/>
    <w:rsid w:val="00E23C8D"/>
    <w:rsid w:val="00E44E99"/>
    <w:rsid w:val="00E537AD"/>
    <w:rsid w:val="00E5544B"/>
    <w:rsid w:val="00E67E94"/>
    <w:rsid w:val="00E71056"/>
    <w:rsid w:val="00E72269"/>
    <w:rsid w:val="00E739A5"/>
    <w:rsid w:val="00E76B3C"/>
    <w:rsid w:val="00E80D3B"/>
    <w:rsid w:val="00E82196"/>
    <w:rsid w:val="00E91262"/>
    <w:rsid w:val="00EA19DA"/>
    <w:rsid w:val="00ED3A0A"/>
    <w:rsid w:val="00ED3B0B"/>
    <w:rsid w:val="00ED5350"/>
    <w:rsid w:val="00EE3C4C"/>
    <w:rsid w:val="00EE3F98"/>
    <w:rsid w:val="00F13B91"/>
    <w:rsid w:val="00F13C2B"/>
    <w:rsid w:val="00F3115E"/>
    <w:rsid w:val="00F345B2"/>
    <w:rsid w:val="00F42094"/>
    <w:rsid w:val="00F56040"/>
    <w:rsid w:val="00F71317"/>
    <w:rsid w:val="00F72124"/>
    <w:rsid w:val="00F72364"/>
    <w:rsid w:val="00F758FC"/>
    <w:rsid w:val="00F82279"/>
    <w:rsid w:val="00F86173"/>
    <w:rsid w:val="00F93AA3"/>
    <w:rsid w:val="00F97CEE"/>
    <w:rsid w:val="00FA3DBF"/>
    <w:rsid w:val="00FB7AFE"/>
    <w:rsid w:val="00FC2052"/>
    <w:rsid w:val="00FC2383"/>
    <w:rsid w:val="00FC55A7"/>
    <w:rsid w:val="00FD1399"/>
    <w:rsid w:val="00FD5CCF"/>
    <w:rsid w:val="00FD7882"/>
    <w:rsid w:val="00FE5A26"/>
    <w:rsid w:val="00FE7D81"/>
    <w:rsid w:val="00FF7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837A36A-AAE6-45B0-A690-FE4086B9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12"/>
    <w:pPr>
      <w:spacing w:after="160" w:line="259" w:lineRule="auto"/>
    </w:pPr>
    <w:rPr>
      <w:sz w:val="22"/>
      <w:szCs w:val="22"/>
      <w:lang w:eastAsia="en-US"/>
    </w:rPr>
  </w:style>
  <w:style w:type="paragraph" w:styleId="Titre2">
    <w:name w:val="heading 2"/>
    <w:basedOn w:val="Normal"/>
    <w:next w:val="Normal"/>
    <w:link w:val="Titre2Car"/>
    <w:uiPriority w:val="99"/>
    <w:qFormat/>
    <w:locked/>
    <w:rsid w:val="00C9730C"/>
    <w:pPr>
      <w:keepNext/>
      <w:spacing w:before="240" w:after="60"/>
      <w:outlineLvl w:val="1"/>
    </w:pPr>
    <w:rPr>
      <w:rFonts w:ascii="Cambria" w:hAnsi="Cambria"/>
      <w:b/>
      <w:i/>
      <w:sz w:val="28"/>
      <w:szCs w:val="20"/>
    </w:rPr>
  </w:style>
  <w:style w:type="paragraph" w:styleId="Titre3">
    <w:name w:val="heading 3"/>
    <w:basedOn w:val="Normal"/>
    <w:link w:val="Titre3Car"/>
    <w:uiPriority w:val="99"/>
    <w:qFormat/>
    <w:locked/>
    <w:rsid w:val="00A91001"/>
    <w:pPr>
      <w:spacing w:before="100" w:beforeAutospacing="1" w:after="100" w:afterAutospacing="1" w:line="240" w:lineRule="auto"/>
      <w:outlineLvl w:val="2"/>
    </w:pPr>
    <w:rPr>
      <w:rFonts w:ascii="Times New Roman" w:hAnsi="Times New Roman"/>
      <w:b/>
      <w:sz w:val="27"/>
      <w:szCs w:val="20"/>
      <w:lang w:eastAsia="fr-FR"/>
    </w:rPr>
  </w:style>
  <w:style w:type="paragraph" w:styleId="Titre4">
    <w:name w:val="heading 4"/>
    <w:basedOn w:val="Normal"/>
    <w:next w:val="Normal"/>
    <w:link w:val="Titre4Car"/>
    <w:uiPriority w:val="99"/>
    <w:qFormat/>
    <w:locked/>
    <w:rsid w:val="00C9730C"/>
    <w:pPr>
      <w:keepNext/>
      <w:spacing w:before="240" w:after="60"/>
      <w:outlineLvl w:val="3"/>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semiHidden/>
    <w:locked/>
    <w:rsid w:val="00C9730C"/>
    <w:rPr>
      <w:rFonts w:ascii="Cambria" w:hAnsi="Cambria"/>
      <w:b/>
      <w:i/>
      <w:sz w:val="28"/>
      <w:lang w:eastAsia="en-US"/>
    </w:rPr>
  </w:style>
  <w:style w:type="character" w:customStyle="1" w:styleId="Titre3Car">
    <w:name w:val="Titre 3 Car"/>
    <w:link w:val="Titre3"/>
    <w:uiPriority w:val="99"/>
    <w:locked/>
    <w:rsid w:val="00A91001"/>
    <w:rPr>
      <w:rFonts w:ascii="Times New Roman" w:hAnsi="Times New Roman"/>
      <w:b/>
      <w:sz w:val="27"/>
    </w:rPr>
  </w:style>
  <w:style w:type="character" w:customStyle="1" w:styleId="Titre4Car">
    <w:name w:val="Titre 4 Car"/>
    <w:link w:val="Titre4"/>
    <w:uiPriority w:val="99"/>
    <w:semiHidden/>
    <w:locked/>
    <w:rsid w:val="00C9730C"/>
    <w:rPr>
      <w:rFonts w:ascii="Calibri" w:hAnsi="Calibri"/>
      <w:b/>
      <w:sz w:val="28"/>
      <w:lang w:eastAsia="en-US"/>
    </w:rPr>
  </w:style>
  <w:style w:type="character" w:styleId="Marquedecommentaire">
    <w:name w:val="annotation reference"/>
    <w:uiPriority w:val="99"/>
    <w:semiHidden/>
    <w:rsid w:val="00453AF2"/>
    <w:rPr>
      <w:rFonts w:cs="Times New Roman"/>
      <w:sz w:val="16"/>
    </w:rPr>
  </w:style>
  <w:style w:type="paragraph" w:styleId="Commentaire">
    <w:name w:val="annotation text"/>
    <w:basedOn w:val="Normal"/>
    <w:link w:val="CommentaireCar"/>
    <w:uiPriority w:val="99"/>
    <w:semiHidden/>
    <w:rsid w:val="00453AF2"/>
    <w:rPr>
      <w:sz w:val="20"/>
      <w:szCs w:val="20"/>
    </w:rPr>
  </w:style>
  <w:style w:type="character" w:customStyle="1" w:styleId="CommentaireCar">
    <w:name w:val="Commentaire Car"/>
    <w:link w:val="Commentaire"/>
    <w:uiPriority w:val="99"/>
    <w:semiHidden/>
    <w:locked/>
    <w:rsid w:val="00605186"/>
    <w:rPr>
      <w:sz w:val="20"/>
      <w:lang w:eastAsia="en-US"/>
    </w:rPr>
  </w:style>
  <w:style w:type="paragraph" w:styleId="Objetducommentaire">
    <w:name w:val="annotation subject"/>
    <w:basedOn w:val="Commentaire"/>
    <w:next w:val="Commentaire"/>
    <w:link w:val="ObjetducommentaireCar"/>
    <w:uiPriority w:val="99"/>
    <w:semiHidden/>
    <w:rsid w:val="00453AF2"/>
    <w:rPr>
      <w:b/>
    </w:rPr>
  </w:style>
  <w:style w:type="character" w:customStyle="1" w:styleId="ObjetducommentaireCar">
    <w:name w:val="Objet du commentaire Car"/>
    <w:link w:val="Objetducommentaire"/>
    <w:uiPriority w:val="99"/>
    <w:semiHidden/>
    <w:locked/>
    <w:rsid w:val="00605186"/>
    <w:rPr>
      <w:b/>
      <w:sz w:val="20"/>
      <w:lang w:eastAsia="en-US"/>
    </w:rPr>
  </w:style>
  <w:style w:type="paragraph" w:styleId="Textedebulles">
    <w:name w:val="Balloon Text"/>
    <w:basedOn w:val="Normal"/>
    <w:link w:val="TextedebullesCar"/>
    <w:uiPriority w:val="99"/>
    <w:semiHidden/>
    <w:rsid w:val="00453AF2"/>
    <w:rPr>
      <w:rFonts w:ascii="Times New Roman" w:hAnsi="Times New Roman"/>
      <w:sz w:val="2"/>
      <w:szCs w:val="20"/>
    </w:rPr>
  </w:style>
  <w:style w:type="character" w:customStyle="1" w:styleId="TextedebullesCar">
    <w:name w:val="Texte de bulles Car"/>
    <w:link w:val="Textedebulles"/>
    <w:uiPriority w:val="99"/>
    <w:semiHidden/>
    <w:locked/>
    <w:rsid w:val="00605186"/>
    <w:rPr>
      <w:rFonts w:ascii="Times New Roman" w:hAnsi="Times New Roman"/>
      <w:sz w:val="2"/>
      <w:lang w:eastAsia="en-US"/>
    </w:rPr>
  </w:style>
  <w:style w:type="character" w:styleId="Lienhypertexte">
    <w:name w:val="Hyperlink"/>
    <w:uiPriority w:val="99"/>
    <w:rsid w:val="00A91001"/>
    <w:rPr>
      <w:rFonts w:cs="Times New Roman"/>
      <w:color w:val="0000FF"/>
      <w:u w:val="single"/>
    </w:rPr>
  </w:style>
  <w:style w:type="paragraph" w:styleId="NormalWeb">
    <w:name w:val="Normal (Web)"/>
    <w:basedOn w:val="Normal"/>
    <w:uiPriority w:val="99"/>
    <w:rsid w:val="00A91001"/>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nowrap">
    <w:name w:val="nowrap"/>
    <w:uiPriority w:val="99"/>
    <w:rsid w:val="00A91001"/>
  </w:style>
  <w:style w:type="character" w:customStyle="1" w:styleId="mw-headline">
    <w:name w:val="mw-headline"/>
    <w:uiPriority w:val="99"/>
    <w:rsid w:val="00A91001"/>
  </w:style>
  <w:style w:type="character" w:customStyle="1" w:styleId="romain">
    <w:name w:val="romain"/>
    <w:uiPriority w:val="99"/>
    <w:rsid w:val="00A91001"/>
  </w:style>
  <w:style w:type="character" w:customStyle="1" w:styleId="lang-la">
    <w:name w:val="lang-la"/>
    <w:uiPriority w:val="99"/>
    <w:rsid w:val="00C9730C"/>
  </w:style>
  <w:style w:type="character" w:customStyle="1" w:styleId="needref">
    <w:name w:val="need_ref"/>
    <w:uiPriority w:val="99"/>
    <w:rsid w:val="00C9730C"/>
  </w:style>
  <w:style w:type="character" w:customStyle="1" w:styleId="lang-en">
    <w:name w:val="lang-en"/>
    <w:uiPriority w:val="99"/>
    <w:rsid w:val="00C9730C"/>
  </w:style>
  <w:style w:type="character" w:customStyle="1" w:styleId="api">
    <w:name w:val="api"/>
    <w:uiPriority w:val="99"/>
    <w:rsid w:val="00FF7931"/>
  </w:style>
  <w:style w:type="character" w:customStyle="1" w:styleId="lang-zh">
    <w:name w:val="lang-zh"/>
    <w:uiPriority w:val="99"/>
    <w:rsid w:val="002467B0"/>
  </w:style>
  <w:style w:type="character" w:customStyle="1" w:styleId="lang-zh-latn-pinyin">
    <w:name w:val="lang-zh-latn-pinyin"/>
    <w:uiPriority w:val="99"/>
    <w:rsid w:val="002467B0"/>
  </w:style>
  <w:style w:type="character" w:customStyle="1" w:styleId="indicateur-langue">
    <w:name w:val="indicateur-langue"/>
    <w:uiPriority w:val="99"/>
    <w:rsid w:val="00594622"/>
  </w:style>
  <w:style w:type="character" w:customStyle="1" w:styleId="reference-text">
    <w:name w:val="reference-text"/>
    <w:uiPriority w:val="99"/>
    <w:rsid w:val="00726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96314">
      <w:marLeft w:val="0"/>
      <w:marRight w:val="0"/>
      <w:marTop w:val="0"/>
      <w:marBottom w:val="0"/>
      <w:divBdr>
        <w:top w:val="none" w:sz="0" w:space="0" w:color="auto"/>
        <w:left w:val="none" w:sz="0" w:space="0" w:color="auto"/>
        <w:bottom w:val="none" w:sz="0" w:space="0" w:color="auto"/>
        <w:right w:val="none" w:sz="0" w:space="0" w:color="auto"/>
      </w:divBdr>
    </w:div>
    <w:div w:id="590896325">
      <w:marLeft w:val="0"/>
      <w:marRight w:val="0"/>
      <w:marTop w:val="0"/>
      <w:marBottom w:val="0"/>
      <w:divBdr>
        <w:top w:val="none" w:sz="0" w:space="0" w:color="auto"/>
        <w:left w:val="none" w:sz="0" w:space="0" w:color="auto"/>
        <w:bottom w:val="none" w:sz="0" w:space="0" w:color="auto"/>
        <w:right w:val="none" w:sz="0" w:space="0" w:color="auto"/>
      </w:divBdr>
      <w:divsChild>
        <w:div w:id="590896318">
          <w:marLeft w:val="0"/>
          <w:marRight w:val="0"/>
          <w:marTop w:val="0"/>
          <w:marBottom w:val="0"/>
          <w:divBdr>
            <w:top w:val="none" w:sz="0" w:space="0" w:color="auto"/>
            <w:left w:val="none" w:sz="0" w:space="0" w:color="auto"/>
            <w:bottom w:val="none" w:sz="0" w:space="0" w:color="auto"/>
            <w:right w:val="none" w:sz="0" w:space="0" w:color="auto"/>
          </w:divBdr>
          <w:divsChild>
            <w:div w:id="590896333">
              <w:marLeft w:val="0"/>
              <w:marRight w:val="0"/>
              <w:marTop w:val="0"/>
              <w:marBottom w:val="0"/>
              <w:divBdr>
                <w:top w:val="none" w:sz="0" w:space="0" w:color="auto"/>
                <w:left w:val="none" w:sz="0" w:space="0" w:color="auto"/>
                <w:bottom w:val="none" w:sz="0" w:space="0" w:color="auto"/>
                <w:right w:val="none" w:sz="0" w:space="0" w:color="auto"/>
              </w:divBdr>
              <w:divsChild>
                <w:div w:id="5908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339">
          <w:marLeft w:val="0"/>
          <w:marRight w:val="0"/>
          <w:marTop w:val="0"/>
          <w:marBottom w:val="0"/>
          <w:divBdr>
            <w:top w:val="none" w:sz="0" w:space="0" w:color="auto"/>
            <w:left w:val="none" w:sz="0" w:space="0" w:color="auto"/>
            <w:bottom w:val="none" w:sz="0" w:space="0" w:color="auto"/>
            <w:right w:val="none" w:sz="0" w:space="0" w:color="auto"/>
          </w:divBdr>
          <w:divsChild>
            <w:div w:id="5908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340">
      <w:marLeft w:val="0"/>
      <w:marRight w:val="0"/>
      <w:marTop w:val="0"/>
      <w:marBottom w:val="0"/>
      <w:divBdr>
        <w:top w:val="none" w:sz="0" w:space="0" w:color="auto"/>
        <w:left w:val="none" w:sz="0" w:space="0" w:color="auto"/>
        <w:bottom w:val="none" w:sz="0" w:space="0" w:color="auto"/>
        <w:right w:val="none" w:sz="0" w:space="0" w:color="auto"/>
      </w:divBdr>
      <w:divsChild>
        <w:div w:id="590896316">
          <w:marLeft w:val="0"/>
          <w:marRight w:val="0"/>
          <w:marTop w:val="0"/>
          <w:marBottom w:val="0"/>
          <w:divBdr>
            <w:top w:val="none" w:sz="0" w:space="0" w:color="auto"/>
            <w:left w:val="none" w:sz="0" w:space="0" w:color="auto"/>
            <w:bottom w:val="none" w:sz="0" w:space="0" w:color="auto"/>
            <w:right w:val="none" w:sz="0" w:space="0" w:color="auto"/>
          </w:divBdr>
          <w:divsChild>
            <w:div w:id="590896322">
              <w:marLeft w:val="0"/>
              <w:marRight w:val="0"/>
              <w:marTop w:val="0"/>
              <w:marBottom w:val="0"/>
              <w:divBdr>
                <w:top w:val="none" w:sz="0" w:space="0" w:color="auto"/>
                <w:left w:val="none" w:sz="0" w:space="0" w:color="auto"/>
                <w:bottom w:val="none" w:sz="0" w:space="0" w:color="auto"/>
                <w:right w:val="none" w:sz="0" w:space="0" w:color="auto"/>
              </w:divBdr>
            </w:div>
          </w:divsChild>
        </w:div>
        <w:div w:id="590896321">
          <w:marLeft w:val="0"/>
          <w:marRight w:val="0"/>
          <w:marTop w:val="0"/>
          <w:marBottom w:val="0"/>
          <w:divBdr>
            <w:top w:val="none" w:sz="0" w:space="0" w:color="auto"/>
            <w:left w:val="none" w:sz="0" w:space="0" w:color="auto"/>
            <w:bottom w:val="none" w:sz="0" w:space="0" w:color="auto"/>
            <w:right w:val="none" w:sz="0" w:space="0" w:color="auto"/>
          </w:divBdr>
          <w:divsChild>
            <w:div w:id="590896330">
              <w:marLeft w:val="0"/>
              <w:marRight w:val="0"/>
              <w:marTop w:val="0"/>
              <w:marBottom w:val="0"/>
              <w:divBdr>
                <w:top w:val="none" w:sz="0" w:space="0" w:color="auto"/>
                <w:left w:val="none" w:sz="0" w:space="0" w:color="auto"/>
                <w:bottom w:val="none" w:sz="0" w:space="0" w:color="auto"/>
                <w:right w:val="none" w:sz="0" w:space="0" w:color="auto"/>
              </w:divBdr>
            </w:div>
          </w:divsChild>
        </w:div>
        <w:div w:id="590896323">
          <w:marLeft w:val="0"/>
          <w:marRight w:val="0"/>
          <w:marTop w:val="0"/>
          <w:marBottom w:val="0"/>
          <w:divBdr>
            <w:top w:val="none" w:sz="0" w:space="0" w:color="auto"/>
            <w:left w:val="none" w:sz="0" w:space="0" w:color="auto"/>
            <w:bottom w:val="none" w:sz="0" w:space="0" w:color="auto"/>
            <w:right w:val="none" w:sz="0" w:space="0" w:color="auto"/>
          </w:divBdr>
          <w:divsChild>
            <w:div w:id="590896327">
              <w:marLeft w:val="0"/>
              <w:marRight w:val="0"/>
              <w:marTop w:val="0"/>
              <w:marBottom w:val="0"/>
              <w:divBdr>
                <w:top w:val="none" w:sz="0" w:space="0" w:color="auto"/>
                <w:left w:val="none" w:sz="0" w:space="0" w:color="auto"/>
                <w:bottom w:val="none" w:sz="0" w:space="0" w:color="auto"/>
                <w:right w:val="none" w:sz="0" w:space="0" w:color="auto"/>
              </w:divBdr>
              <w:divsChild>
                <w:div w:id="5908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324">
          <w:marLeft w:val="0"/>
          <w:marRight w:val="0"/>
          <w:marTop w:val="0"/>
          <w:marBottom w:val="0"/>
          <w:divBdr>
            <w:top w:val="none" w:sz="0" w:space="0" w:color="auto"/>
            <w:left w:val="none" w:sz="0" w:space="0" w:color="auto"/>
            <w:bottom w:val="none" w:sz="0" w:space="0" w:color="auto"/>
            <w:right w:val="none" w:sz="0" w:space="0" w:color="auto"/>
          </w:divBdr>
          <w:divsChild>
            <w:div w:id="590896337">
              <w:marLeft w:val="0"/>
              <w:marRight w:val="0"/>
              <w:marTop w:val="0"/>
              <w:marBottom w:val="0"/>
              <w:divBdr>
                <w:top w:val="none" w:sz="0" w:space="0" w:color="auto"/>
                <w:left w:val="none" w:sz="0" w:space="0" w:color="auto"/>
                <w:bottom w:val="none" w:sz="0" w:space="0" w:color="auto"/>
                <w:right w:val="none" w:sz="0" w:space="0" w:color="auto"/>
              </w:divBdr>
              <w:divsChild>
                <w:div w:id="5908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326">
          <w:marLeft w:val="0"/>
          <w:marRight w:val="0"/>
          <w:marTop w:val="0"/>
          <w:marBottom w:val="0"/>
          <w:divBdr>
            <w:top w:val="none" w:sz="0" w:space="0" w:color="auto"/>
            <w:left w:val="none" w:sz="0" w:space="0" w:color="auto"/>
            <w:bottom w:val="none" w:sz="0" w:space="0" w:color="auto"/>
            <w:right w:val="none" w:sz="0" w:space="0" w:color="auto"/>
          </w:divBdr>
          <w:divsChild>
            <w:div w:id="590896338">
              <w:marLeft w:val="0"/>
              <w:marRight w:val="0"/>
              <w:marTop w:val="0"/>
              <w:marBottom w:val="0"/>
              <w:divBdr>
                <w:top w:val="none" w:sz="0" w:space="0" w:color="auto"/>
                <w:left w:val="none" w:sz="0" w:space="0" w:color="auto"/>
                <w:bottom w:val="none" w:sz="0" w:space="0" w:color="auto"/>
                <w:right w:val="none" w:sz="0" w:space="0" w:color="auto"/>
              </w:divBdr>
              <w:divsChild>
                <w:div w:id="5908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328">
          <w:marLeft w:val="0"/>
          <w:marRight w:val="0"/>
          <w:marTop w:val="0"/>
          <w:marBottom w:val="0"/>
          <w:divBdr>
            <w:top w:val="none" w:sz="0" w:space="0" w:color="auto"/>
            <w:left w:val="none" w:sz="0" w:space="0" w:color="auto"/>
            <w:bottom w:val="none" w:sz="0" w:space="0" w:color="auto"/>
            <w:right w:val="none" w:sz="0" w:space="0" w:color="auto"/>
          </w:divBdr>
          <w:divsChild>
            <w:div w:id="590896319">
              <w:marLeft w:val="0"/>
              <w:marRight w:val="0"/>
              <w:marTop w:val="0"/>
              <w:marBottom w:val="0"/>
              <w:divBdr>
                <w:top w:val="none" w:sz="0" w:space="0" w:color="auto"/>
                <w:left w:val="none" w:sz="0" w:space="0" w:color="auto"/>
                <w:bottom w:val="none" w:sz="0" w:space="0" w:color="auto"/>
                <w:right w:val="none" w:sz="0" w:space="0" w:color="auto"/>
              </w:divBdr>
              <w:divsChild>
                <w:div w:id="5908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331">
          <w:marLeft w:val="0"/>
          <w:marRight w:val="0"/>
          <w:marTop w:val="0"/>
          <w:marBottom w:val="0"/>
          <w:divBdr>
            <w:top w:val="none" w:sz="0" w:space="0" w:color="auto"/>
            <w:left w:val="none" w:sz="0" w:space="0" w:color="auto"/>
            <w:bottom w:val="none" w:sz="0" w:space="0" w:color="auto"/>
            <w:right w:val="none" w:sz="0" w:space="0" w:color="auto"/>
          </w:divBdr>
          <w:divsChild>
            <w:div w:id="590896320">
              <w:marLeft w:val="0"/>
              <w:marRight w:val="0"/>
              <w:marTop w:val="0"/>
              <w:marBottom w:val="0"/>
              <w:divBdr>
                <w:top w:val="none" w:sz="0" w:space="0" w:color="auto"/>
                <w:left w:val="none" w:sz="0" w:space="0" w:color="auto"/>
                <w:bottom w:val="none" w:sz="0" w:space="0" w:color="auto"/>
                <w:right w:val="none" w:sz="0" w:space="0" w:color="auto"/>
              </w:divBdr>
            </w:div>
          </w:divsChild>
        </w:div>
        <w:div w:id="590896341">
          <w:marLeft w:val="0"/>
          <w:marRight w:val="0"/>
          <w:marTop w:val="0"/>
          <w:marBottom w:val="0"/>
          <w:divBdr>
            <w:top w:val="none" w:sz="0" w:space="0" w:color="auto"/>
            <w:left w:val="none" w:sz="0" w:space="0" w:color="auto"/>
            <w:bottom w:val="none" w:sz="0" w:space="0" w:color="auto"/>
            <w:right w:val="none" w:sz="0" w:space="0" w:color="auto"/>
          </w:divBdr>
          <w:divsChild>
            <w:div w:id="590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342">
      <w:marLeft w:val="0"/>
      <w:marRight w:val="0"/>
      <w:marTop w:val="0"/>
      <w:marBottom w:val="0"/>
      <w:divBdr>
        <w:top w:val="none" w:sz="0" w:space="0" w:color="auto"/>
        <w:left w:val="none" w:sz="0" w:space="0" w:color="auto"/>
        <w:bottom w:val="none" w:sz="0" w:space="0" w:color="auto"/>
        <w:right w:val="none" w:sz="0" w:space="0" w:color="auto"/>
      </w:divBdr>
    </w:div>
    <w:div w:id="590896344">
      <w:marLeft w:val="0"/>
      <w:marRight w:val="0"/>
      <w:marTop w:val="0"/>
      <w:marBottom w:val="0"/>
      <w:divBdr>
        <w:top w:val="none" w:sz="0" w:space="0" w:color="auto"/>
        <w:left w:val="none" w:sz="0" w:space="0" w:color="auto"/>
        <w:bottom w:val="none" w:sz="0" w:space="0" w:color="auto"/>
        <w:right w:val="none" w:sz="0" w:space="0" w:color="auto"/>
      </w:divBdr>
    </w:div>
    <w:div w:id="590896345">
      <w:marLeft w:val="0"/>
      <w:marRight w:val="0"/>
      <w:marTop w:val="0"/>
      <w:marBottom w:val="0"/>
      <w:divBdr>
        <w:top w:val="none" w:sz="0" w:space="0" w:color="auto"/>
        <w:left w:val="none" w:sz="0" w:space="0" w:color="auto"/>
        <w:bottom w:val="none" w:sz="0" w:space="0" w:color="auto"/>
        <w:right w:val="none" w:sz="0" w:space="0" w:color="auto"/>
      </w:divBdr>
    </w:div>
    <w:div w:id="590896346">
      <w:marLeft w:val="0"/>
      <w:marRight w:val="0"/>
      <w:marTop w:val="0"/>
      <w:marBottom w:val="0"/>
      <w:divBdr>
        <w:top w:val="none" w:sz="0" w:space="0" w:color="auto"/>
        <w:left w:val="none" w:sz="0" w:space="0" w:color="auto"/>
        <w:bottom w:val="none" w:sz="0" w:space="0" w:color="auto"/>
        <w:right w:val="none" w:sz="0" w:space="0" w:color="auto"/>
      </w:divBdr>
      <w:divsChild>
        <w:div w:id="590896357">
          <w:marLeft w:val="0"/>
          <w:marRight w:val="0"/>
          <w:marTop w:val="0"/>
          <w:marBottom w:val="0"/>
          <w:divBdr>
            <w:top w:val="none" w:sz="0" w:space="0" w:color="auto"/>
            <w:left w:val="none" w:sz="0" w:space="0" w:color="auto"/>
            <w:bottom w:val="none" w:sz="0" w:space="0" w:color="auto"/>
            <w:right w:val="none" w:sz="0" w:space="0" w:color="auto"/>
          </w:divBdr>
          <w:divsChild>
            <w:div w:id="590896373">
              <w:marLeft w:val="0"/>
              <w:marRight w:val="0"/>
              <w:marTop w:val="0"/>
              <w:marBottom w:val="0"/>
              <w:divBdr>
                <w:top w:val="none" w:sz="0" w:space="0" w:color="auto"/>
                <w:left w:val="none" w:sz="0" w:space="0" w:color="auto"/>
                <w:bottom w:val="none" w:sz="0" w:space="0" w:color="auto"/>
                <w:right w:val="none" w:sz="0" w:space="0" w:color="auto"/>
              </w:divBdr>
            </w:div>
          </w:divsChild>
        </w:div>
        <w:div w:id="590896368">
          <w:marLeft w:val="0"/>
          <w:marRight w:val="0"/>
          <w:marTop w:val="0"/>
          <w:marBottom w:val="0"/>
          <w:divBdr>
            <w:top w:val="none" w:sz="0" w:space="0" w:color="auto"/>
            <w:left w:val="none" w:sz="0" w:space="0" w:color="auto"/>
            <w:bottom w:val="none" w:sz="0" w:space="0" w:color="auto"/>
            <w:right w:val="none" w:sz="0" w:space="0" w:color="auto"/>
          </w:divBdr>
          <w:divsChild>
            <w:div w:id="590896378">
              <w:marLeft w:val="0"/>
              <w:marRight w:val="0"/>
              <w:marTop w:val="0"/>
              <w:marBottom w:val="0"/>
              <w:divBdr>
                <w:top w:val="none" w:sz="0" w:space="0" w:color="auto"/>
                <w:left w:val="none" w:sz="0" w:space="0" w:color="auto"/>
                <w:bottom w:val="none" w:sz="0" w:space="0" w:color="auto"/>
                <w:right w:val="none" w:sz="0" w:space="0" w:color="auto"/>
              </w:divBdr>
              <w:divsChild>
                <w:div w:id="5908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6348">
      <w:marLeft w:val="0"/>
      <w:marRight w:val="0"/>
      <w:marTop w:val="0"/>
      <w:marBottom w:val="0"/>
      <w:divBdr>
        <w:top w:val="none" w:sz="0" w:space="0" w:color="auto"/>
        <w:left w:val="none" w:sz="0" w:space="0" w:color="auto"/>
        <w:bottom w:val="none" w:sz="0" w:space="0" w:color="auto"/>
        <w:right w:val="none" w:sz="0" w:space="0" w:color="auto"/>
      </w:divBdr>
    </w:div>
    <w:div w:id="590896349">
      <w:marLeft w:val="0"/>
      <w:marRight w:val="0"/>
      <w:marTop w:val="0"/>
      <w:marBottom w:val="0"/>
      <w:divBdr>
        <w:top w:val="none" w:sz="0" w:space="0" w:color="auto"/>
        <w:left w:val="none" w:sz="0" w:space="0" w:color="auto"/>
        <w:bottom w:val="none" w:sz="0" w:space="0" w:color="auto"/>
        <w:right w:val="none" w:sz="0" w:space="0" w:color="auto"/>
      </w:divBdr>
    </w:div>
    <w:div w:id="590896350">
      <w:marLeft w:val="0"/>
      <w:marRight w:val="0"/>
      <w:marTop w:val="0"/>
      <w:marBottom w:val="0"/>
      <w:divBdr>
        <w:top w:val="none" w:sz="0" w:space="0" w:color="auto"/>
        <w:left w:val="none" w:sz="0" w:space="0" w:color="auto"/>
        <w:bottom w:val="none" w:sz="0" w:space="0" w:color="auto"/>
        <w:right w:val="none" w:sz="0" w:space="0" w:color="auto"/>
      </w:divBdr>
    </w:div>
    <w:div w:id="590896351">
      <w:marLeft w:val="0"/>
      <w:marRight w:val="0"/>
      <w:marTop w:val="0"/>
      <w:marBottom w:val="0"/>
      <w:divBdr>
        <w:top w:val="none" w:sz="0" w:space="0" w:color="auto"/>
        <w:left w:val="none" w:sz="0" w:space="0" w:color="auto"/>
        <w:bottom w:val="none" w:sz="0" w:space="0" w:color="auto"/>
        <w:right w:val="none" w:sz="0" w:space="0" w:color="auto"/>
      </w:divBdr>
    </w:div>
    <w:div w:id="590896352">
      <w:marLeft w:val="0"/>
      <w:marRight w:val="0"/>
      <w:marTop w:val="0"/>
      <w:marBottom w:val="0"/>
      <w:divBdr>
        <w:top w:val="none" w:sz="0" w:space="0" w:color="auto"/>
        <w:left w:val="none" w:sz="0" w:space="0" w:color="auto"/>
        <w:bottom w:val="none" w:sz="0" w:space="0" w:color="auto"/>
        <w:right w:val="none" w:sz="0" w:space="0" w:color="auto"/>
      </w:divBdr>
    </w:div>
    <w:div w:id="590896354">
      <w:marLeft w:val="0"/>
      <w:marRight w:val="0"/>
      <w:marTop w:val="0"/>
      <w:marBottom w:val="0"/>
      <w:divBdr>
        <w:top w:val="none" w:sz="0" w:space="0" w:color="auto"/>
        <w:left w:val="none" w:sz="0" w:space="0" w:color="auto"/>
        <w:bottom w:val="none" w:sz="0" w:space="0" w:color="auto"/>
        <w:right w:val="none" w:sz="0" w:space="0" w:color="auto"/>
      </w:divBdr>
    </w:div>
    <w:div w:id="590896355">
      <w:marLeft w:val="0"/>
      <w:marRight w:val="0"/>
      <w:marTop w:val="0"/>
      <w:marBottom w:val="0"/>
      <w:divBdr>
        <w:top w:val="none" w:sz="0" w:space="0" w:color="auto"/>
        <w:left w:val="none" w:sz="0" w:space="0" w:color="auto"/>
        <w:bottom w:val="none" w:sz="0" w:space="0" w:color="auto"/>
        <w:right w:val="none" w:sz="0" w:space="0" w:color="auto"/>
      </w:divBdr>
    </w:div>
    <w:div w:id="590896356">
      <w:marLeft w:val="0"/>
      <w:marRight w:val="0"/>
      <w:marTop w:val="0"/>
      <w:marBottom w:val="0"/>
      <w:divBdr>
        <w:top w:val="none" w:sz="0" w:space="0" w:color="auto"/>
        <w:left w:val="none" w:sz="0" w:space="0" w:color="auto"/>
        <w:bottom w:val="none" w:sz="0" w:space="0" w:color="auto"/>
        <w:right w:val="none" w:sz="0" w:space="0" w:color="auto"/>
      </w:divBdr>
    </w:div>
    <w:div w:id="590896358">
      <w:marLeft w:val="0"/>
      <w:marRight w:val="0"/>
      <w:marTop w:val="0"/>
      <w:marBottom w:val="0"/>
      <w:divBdr>
        <w:top w:val="none" w:sz="0" w:space="0" w:color="auto"/>
        <w:left w:val="none" w:sz="0" w:space="0" w:color="auto"/>
        <w:bottom w:val="none" w:sz="0" w:space="0" w:color="auto"/>
        <w:right w:val="none" w:sz="0" w:space="0" w:color="auto"/>
      </w:divBdr>
    </w:div>
    <w:div w:id="590896359">
      <w:marLeft w:val="0"/>
      <w:marRight w:val="0"/>
      <w:marTop w:val="0"/>
      <w:marBottom w:val="0"/>
      <w:divBdr>
        <w:top w:val="none" w:sz="0" w:space="0" w:color="auto"/>
        <w:left w:val="none" w:sz="0" w:space="0" w:color="auto"/>
        <w:bottom w:val="none" w:sz="0" w:space="0" w:color="auto"/>
        <w:right w:val="none" w:sz="0" w:space="0" w:color="auto"/>
      </w:divBdr>
    </w:div>
    <w:div w:id="590896360">
      <w:marLeft w:val="0"/>
      <w:marRight w:val="0"/>
      <w:marTop w:val="0"/>
      <w:marBottom w:val="0"/>
      <w:divBdr>
        <w:top w:val="none" w:sz="0" w:space="0" w:color="auto"/>
        <w:left w:val="none" w:sz="0" w:space="0" w:color="auto"/>
        <w:bottom w:val="none" w:sz="0" w:space="0" w:color="auto"/>
        <w:right w:val="none" w:sz="0" w:space="0" w:color="auto"/>
      </w:divBdr>
    </w:div>
    <w:div w:id="590896361">
      <w:marLeft w:val="0"/>
      <w:marRight w:val="0"/>
      <w:marTop w:val="0"/>
      <w:marBottom w:val="0"/>
      <w:divBdr>
        <w:top w:val="none" w:sz="0" w:space="0" w:color="auto"/>
        <w:left w:val="none" w:sz="0" w:space="0" w:color="auto"/>
        <w:bottom w:val="none" w:sz="0" w:space="0" w:color="auto"/>
        <w:right w:val="none" w:sz="0" w:space="0" w:color="auto"/>
      </w:divBdr>
    </w:div>
    <w:div w:id="590896362">
      <w:marLeft w:val="0"/>
      <w:marRight w:val="0"/>
      <w:marTop w:val="0"/>
      <w:marBottom w:val="0"/>
      <w:divBdr>
        <w:top w:val="none" w:sz="0" w:space="0" w:color="auto"/>
        <w:left w:val="none" w:sz="0" w:space="0" w:color="auto"/>
        <w:bottom w:val="none" w:sz="0" w:space="0" w:color="auto"/>
        <w:right w:val="none" w:sz="0" w:space="0" w:color="auto"/>
      </w:divBdr>
    </w:div>
    <w:div w:id="590896363">
      <w:marLeft w:val="0"/>
      <w:marRight w:val="0"/>
      <w:marTop w:val="0"/>
      <w:marBottom w:val="0"/>
      <w:divBdr>
        <w:top w:val="none" w:sz="0" w:space="0" w:color="auto"/>
        <w:left w:val="none" w:sz="0" w:space="0" w:color="auto"/>
        <w:bottom w:val="none" w:sz="0" w:space="0" w:color="auto"/>
        <w:right w:val="none" w:sz="0" w:space="0" w:color="auto"/>
      </w:divBdr>
    </w:div>
    <w:div w:id="590896364">
      <w:marLeft w:val="0"/>
      <w:marRight w:val="0"/>
      <w:marTop w:val="0"/>
      <w:marBottom w:val="0"/>
      <w:divBdr>
        <w:top w:val="none" w:sz="0" w:space="0" w:color="auto"/>
        <w:left w:val="none" w:sz="0" w:space="0" w:color="auto"/>
        <w:bottom w:val="none" w:sz="0" w:space="0" w:color="auto"/>
        <w:right w:val="none" w:sz="0" w:space="0" w:color="auto"/>
      </w:divBdr>
    </w:div>
    <w:div w:id="590896365">
      <w:marLeft w:val="0"/>
      <w:marRight w:val="0"/>
      <w:marTop w:val="0"/>
      <w:marBottom w:val="0"/>
      <w:divBdr>
        <w:top w:val="none" w:sz="0" w:space="0" w:color="auto"/>
        <w:left w:val="none" w:sz="0" w:space="0" w:color="auto"/>
        <w:bottom w:val="none" w:sz="0" w:space="0" w:color="auto"/>
        <w:right w:val="none" w:sz="0" w:space="0" w:color="auto"/>
      </w:divBdr>
    </w:div>
    <w:div w:id="590896366">
      <w:marLeft w:val="0"/>
      <w:marRight w:val="0"/>
      <w:marTop w:val="0"/>
      <w:marBottom w:val="0"/>
      <w:divBdr>
        <w:top w:val="none" w:sz="0" w:space="0" w:color="auto"/>
        <w:left w:val="none" w:sz="0" w:space="0" w:color="auto"/>
        <w:bottom w:val="none" w:sz="0" w:space="0" w:color="auto"/>
        <w:right w:val="none" w:sz="0" w:space="0" w:color="auto"/>
      </w:divBdr>
    </w:div>
    <w:div w:id="590896367">
      <w:marLeft w:val="0"/>
      <w:marRight w:val="0"/>
      <w:marTop w:val="0"/>
      <w:marBottom w:val="0"/>
      <w:divBdr>
        <w:top w:val="none" w:sz="0" w:space="0" w:color="auto"/>
        <w:left w:val="none" w:sz="0" w:space="0" w:color="auto"/>
        <w:bottom w:val="none" w:sz="0" w:space="0" w:color="auto"/>
        <w:right w:val="none" w:sz="0" w:space="0" w:color="auto"/>
      </w:divBdr>
      <w:divsChild>
        <w:div w:id="590896347">
          <w:marLeft w:val="0"/>
          <w:marRight w:val="0"/>
          <w:marTop w:val="0"/>
          <w:marBottom w:val="0"/>
          <w:divBdr>
            <w:top w:val="none" w:sz="0" w:space="0" w:color="auto"/>
            <w:left w:val="none" w:sz="0" w:space="0" w:color="auto"/>
            <w:bottom w:val="none" w:sz="0" w:space="0" w:color="auto"/>
            <w:right w:val="none" w:sz="0" w:space="0" w:color="auto"/>
          </w:divBdr>
          <w:divsChild>
            <w:div w:id="590896343">
              <w:marLeft w:val="0"/>
              <w:marRight w:val="0"/>
              <w:marTop w:val="0"/>
              <w:marBottom w:val="0"/>
              <w:divBdr>
                <w:top w:val="none" w:sz="0" w:space="0" w:color="auto"/>
                <w:left w:val="none" w:sz="0" w:space="0" w:color="auto"/>
                <w:bottom w:val="none" w:sz="0" w:space="0" w:color="auto"/>
                <w:right w:val="none" w:sz="0" w:space="0" w:color="auto"/>
              </w:divBdr>
            </w:div>
          </w:divsChild>
        </w:div>
        <w:div w:id="590896369">
          <w:marLeft w:val="0"/>
          <w:marRight w:val="0"/>
          <w:marTop w:val="0"/>
          <w:marBottom w:val="0"/>
          <w:divBdr>
            <w:top w:val="none" w:sz="0" w:space="0" w:color="auto"/>
            <w:left w:val="none" w:sz="0" w:space="0" w:color="auto"/>
            <w:bottom w:val="none" w:sz="0" w:space="0" w:color="auto"/>
            <w:right w:val="none" w:sz="0" w:space="0" w:color="auto"/>
          </w:divBdr>
          <w:divsChild>
            <w:div w:id="590896381">
              <w:marLeft w:val="0"/>
              <w:marRight w:val="0"/>
              <w:marTop w:val="0"/>
              <w:marBottom w:val="0"/>
              <w:divBdr>
                <w:top w:val="none" w:sz="0" w:space="0" w:color="auto"/>
                <w:left w:val="none" w:sz="0" w:space="0" w:color="auto"/>
                <w:bottom w:val="none" w:sz="0" w:space="0" w:color="auto"/>
                <w:right w:val="none" w:sz="0" w:space="0" w:color="auto"/>
              </w:divBdr>
              <w:divsChild>
                <w:div w:id="5908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6370">
      <w:marLeft w:val="0"/>
      <w:marRight w:val="0"/>
      <w:marTop w:val="0"/>
      <w:marBottom w:val="0"/>
      <w:divBdr>
        <w:top w:val="none" w:sz="0" w:space="0" w:color="auto"/>
        <w:left w:val="none" w:sz="0" w:space="0" w:color="auto"/>
        <w:bottom w:val="none" w:sz="0" w:space="0" w:color="auto"/>
        <w:right w:val="none" w:sz="0" w:space="0" w:color="auto"/>
      </w:divBdr>
    </w:div>
    <w:div w:id="590896371">
      <w:marLeft w:val="0"/>
      <w:marRight w:val="0"/>
      <w:marTop w:val="0"/>
      <w:marBottom w:val="0"/>
      <w:divBdr>
        <w:top w:val="none" w:sz="0" w:space="0" w:color="auto"/>
        <w:left w:val="none" w:sz="0" w:space="0" w:color="auto"/>
        <w:bottom w:val="none" w:sz="0" w:space="0" w:color="auto"/>
        <w:right w:val="none" w:sz="0" w:space="0" w:color="auto"/>
      </w:divBdr>
    </w:div>
    <w:div w:id="590896372">
      <w:marLeft w:val="0"/>
      <w:marRight w:val="0"/>
      <w:marTop w:val="0"/>
      <w:marBottom w:val="0"/>
      <w:divBdr>
        <w:top w:val="none" w:sz="0" w:space="0" w:color="auto"/>
        <w:left w:val="none" w:sz="0" w:space="0" w:color="auto"/>
        <w:bottom w:val="none" w:sz="0" w:space="0" w:color="auto"/>
        <w:right w:val="none" w:sz="0" w:space="0" w:color="auto"/>
      </w:divBdr>
    </w:div>
    <w:div w:id="590896374">
      <w:marLeft w:val="0"/>
      <w:marRight w:val="0"/>
      <w:marTop w:val="0"/>
      <w:marBottom w:val="0"/>
      <w:divBdr>
        <w:top w:val="none" w:sz="0" w:space="0" w:color="auto"/>
        <w:left w:val="none" w:sz="0" w:space="0" w:color="auto"/>
        <w:bottom w:val="none" w:sz="0" w:space="0" w:color="auto"/>
        <w:right w:val="none" w:sz="0" w:space="0" w:color="auto"/>
      </w:divBdr>
    </w:div>
    <w:div w:id="590896375">
      <w:marLeft w:val="0"/>
      <w:marRight w:val="0"/>
      <w:marTop w:val="0"/>
      <w:marBottom w:val="0"/>
      <w:divBdr>
        <w:top w:val="none" w:sz="0" w:space="0" w:color="auto"/>
        <w:left w:val="none" w:sz="0" w:space="0" w:color="auto"/>
        <w:bottom w:val="none" w:sz="0" w:space="0" w:color="auto"/>
        <w:right w:val="none" w:sz="0" w:space="0" w:color="auto"/>
      </w:divBdr>
    </w:div>
    <w:div w:id="590896376">
      <w:marLeft w:val="0"/>
      <w:marRight w:val="0"/>
      <w:marTop w:val="0"/>
      <w:marBottom w:val="0"/>
      <w:divBdr>
        <w:top w:val="none" w:sz="0" w:space="0" w:color="auto"/>
        <w:left w:val="none" w:sz="0" w:space="0" w:color="auto"/>
        <w:bottom w:val="none" w:sz="0" w:space="0" w:color="auto"/>
        <w:right w:val="none" w:sz="0" w:space="0" w:color="auto"/>
      </w:divBdr>
    </w:div>
    <w:div w:id="590896377">
      <w:marLeft w:val="0"/>
      <w:marRight w:val="0"/>
      <w:marTop w:val="0"/>
      <w:marBottom w:val="0"/>
      <w:divBdr>
        <w:top w:val="none" w:sz="0" w:space="0" w:color="auto"/>
        <w:left w:val="none" w:sz="0" w:space="0" w:color="auto"/>
        <w:bottom w:val="none" w:sz="0" w:space="0" w:color="auto"/>
        <w:right w:val="none" w:sz="0" w:space="0" w:color="auto"/>
      </w:divBdr>
    </w:div>
    <w:div w:id="590896379">
      <w:marLeft w:val="0"/>
      <w:marRight w:val="0"/>
      <w:marTop w:val="0"/>
      <w:marBottom w:val="0"/>
      <w:divBdr>
        <w:top w:val="none" w:sz="0" w:space="0" w:color="auto"/>
        <w:left w:val="none" w:sz="0" w:space="0" w:color="auto"/>
        <w:bottom w:val="none" w:sz="0" w:space="0" w:color="auto"/>
        <w:right w:val="none" w:sz="0" w:space="0" w:color="auto"/>
      </w:divBdr>
    </w:div>
    <w:div w:id="590896382">
      <w:marLeft w:val="0"/>
      <w:marRight w:val="0"/>
      <w:marTop w:val="0"/>
      <w:marBottom w:val="0"/>
      <w:divBdr>
        <w:top w:val="none" w:sz="0" w:space="0" w:color="auto"/>
        <w:left w:val="none" w:sz="0" w:space="0" w:color="auto"/>
        <w:bottom w:val="none" w:sz="0" w:space="0" w:color="auto"/>
        <w:right w:val="none" w:sz="0" w:space="0" w:color="auto"/>
      </w:divBdr>
    </w:div>
    <w:div w:id="590896383">
      <w:marLeft w:val="0"/>
      <w:marRight w:val="0"/>
      <w:marTop w:val="0"/>
      <w:marBottom w:val="0"/>
      <w:divBdr>
        <w:top w:val="none" w:sz="0" w:space="0" w:color="auto"/>
        <w:left w:val="none" w:sz="0" w:space="0" w:color="auto"/>
        <w:bottom w:val="none" w:sz="0" w:space="0" w:color="auto"/>
        <w:right w:val="none" w:sz="0" w:space="0" w:color="auto"/>
      </w:divBdr>
    </w:div>
    <w:div w:id="590896384">
      <w:marLeft w:val="0"/>
      <w:marRight w:val="0"/>
      <w:marTop w:val="0"/>
      <w:marBottom w:val="0"/>
      <w:divBdr>
        <w:top w:val="none" w:sz="0" w:space="0" w:color="auto"/>
        <w:left w:val="none" w:sz="0" w:space="0" w:color="auto"/>
        <w:bottom w:val="none" w:sz="0" w:space="0" w:color="auto"/>
        <w:right w:val="none" w:sz="0" w:space="0" w:color="auto"/>
      </w:divBdr>
    </w:div>
    <w:div w:id="590896385">
      <w:marLeft w:val="0"/>
      <w:marRight w:val="0"/>
      <w:marTop w:val="0"/>
      <w:marBottom w:val="0"/>
      <w:divBdr>
        <w:top w:val="none" w:sz="0" w:space="0" w:color="auto"/>
        <w:left w:val="none" w:sz="0" w:space="0" w:color="auto"/>
        <w:bottom w:val="none" w:sz="0" w:space="0" w:color="auto"/>
        <w:right w:val="none" w:sz="0" w:space="0" w:color="auto"/>
      </w:divBdr>
    </w:div>
    <w:div w:id="5908963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Bulbe_olfactif" TargetMode="External"/><Relationship Id="rId117" Type="http://schemas.openxmlformats.org/officeDocument/2006/relationships/hyperlink" Target="https://fr.wikipedia.org/wiki/Born%C3%A9o" TargetMode="External"/><Relationship Id="rId21" Type="http://schemas.openxmlformats.org/officeDocument/2006/relationships/hyperlink" Target="https://fr.wikipedia.org/wiki/Loup_%28mammif%C3%A8re%29" TargetMode="External"/><Relationship Id="rId42" Type="http://schemas.openxmlformats.org/officeDocument/2006/relationships/hyperlink" Target="https://fr.wikipedia.org/wiki/Afrikaans" TargetMode="External"/><Relationship Id="rId47" Type="http://schemas.openxmlformats.org/officeDocument/2006/relationships/hyperlink" Target="https://fr.wikipedia.org/wiki/2011" TargetMode="External"/><Relationship Id="rId63" Type="http://schemas.openxmlformats.org/officeDocument/2006/relationships/hyperlink" Target="https://fr.wikipedia.org/wiki/Afrique_australe" TargetMode="External"/><Relationship Id="rId68" Type="http://schemas.openxmlformats.org/officeDocument/2006/relationships/hyperlink" Target="https://fr.wikipedia.org/wiki/Girafe_Masa%C3%AF" TargetMode="External"/><Relationship Id="rId84" Type="http://schemas.openxmlformats.org/officeDocument/2006/relationships/hyperlink" Target="https://fr.wikipedia.org/wiki/Montagne" TargetMode="External"/><Relationship Id="rId89" Type="http://schemas.openxmlformats.org/officeDocument/2006/relationships/image" Target="media/image13.jpeg"/><Relationship Id="rId112" Type="http://schemas.openxmlformats.org/officeDocument/2006/relationships/hyperlink" Target="https://fr.wikipedia.org/wiki/Insecte" TargetMode="External"/><Relationship Id="rId16" Type="http://schemas.openxmlformats.org/officeDocument/2006/relationships/hyperlink" Target="https://fr.wikipedia.org/wiki/Dingo_%28chien_sauvage%29" TargetMode="External"/><Relationship Id="rId107" Type="http://schemas.openxmlformats.org/officeDocument/2006/relationships/hyperlink" Target="https://fr.wikipedia.org/wiki/Dimorphisme_sexuel" TargetMode="External"/><Relationship Id="rId11" Type="http://schemas.openxmlformats.org/officeDocument/2006/relationships/hyperlink" Target="https://fr.wikipedia.org/wiki/End%C3%A9misme" TargetMode="External"/><Relationship Id="rId32" Type="http://schemas.openxmlformats.org/officeDocument/2006/relationships/hyperlink" Target="https://fr.wikipedia.org/wiki/Austron%C3%A9siens" TargetMode="External"/><Relationship Id="rId37" Type="http://schemas.openxmlformats.org/officeDocument/2006/relationships/hyperlink" Target="https://fr.wikipedia.org/wiki/Hobart" TargetMode="External"/><Relationship Id="rId53" Type="http://schemas.openxmlformats.org/officeDocument/2006/relationships/hyperlink" Target="https://fr.wikipedia.org/wiki/Pakistan" TargetMode="External"/><Relationship Id="rId58" Type="http://schemas.openxmlformats.org/officeDocument/2006/relationships/hyperlink" Target="https://fr.wikipedia.org/wiki/Savane" TargetMode="External"/><Relationship Id="rId74" Type="http://schemas.openxmlformats.org/officeDocument/2006/relationships/hyperlink" Target="https://fr.wikipedia.org/wiki/Famille_%28biologie%29" TargetMode="External"/><Relationship Id="rId79" Type="http://schemas.openxmlformats.org/officeDocument/2006/relationships/image" Target="media/image10.jpeg"/><Relationship Id="rId102" Type="http://schemas.openxmlformats.org/officeDocument/2006/relationships/hyperlink" Target="https://fr.wikipedia.org/wiki/Mangrove" TargetMode="External"/><Relationship Id="rId123" Type="http://schemas.openxmlformats.org/officeDocument/2006/relationships/hyperlink" Target="https://fr.wikipedia.org/wiki/Corne_de_l%27Afrique" TargetMode="External"/><Relationship Id="rId5" Type="http://schemas.openxmlformats.org/officeDocument/2006/relationships/image" Target="media/image1.jpeg"/><Relationship Id="rId61" Type="http://schemas.openxmlformats.org/officeDocument/2006/relationships/hyperlink" Target="https://fr.wikipedia.org/wiki/Afrique_occidentale" TargetMode="External"/><Relationship Id="rId82" Type="http://schemas.openxmlformats.org/officeDocument/2006/relationships/hyperlink" Target="https://fr.wikipedia.org/wiki/Shaanxi" TargetMode="External"/><Relationship Id="rId90" Type="http://schemas.openxmlformats.org/officeDocument/2006/relationships/hyperlink" Target="https://fr.wikipedia.org/wiki/Felidae" TargetMode="External"/><Relationship Id="rId95" Type="http://schemas.openxmlformats.org/officeDocument/2006/relationships/image" Target="media/image14.jpeg"/><Relationship Id="rId19" Type="http://schemas.openxmlformats.org/officeDocument/2006/relationships/hyperlink" Target="https://fr.wikipedia.org/wiki/Tasmanie" TargetMode="External"/><Relationship Id="rId14" Type="http://schemas.openxmlformats.org/officeDocument/2006/relationships/image" Target="media/image4.jpeg"/><Relationship Id="rId22" Type="http://schemas.openxmlformats.org/officeDocument/2006/relationships/hyperlink" Target="https://fr.wikipedia.org/wiki/Kangourou" TargetMode="External"/><Relationship Id="rId27" Type="http://schemas.openxmlformats.org/officeDocument/2006/relationships/hyperlink" Target="https://fr.wikipedia.org/wiki/Vue" TargetMode="External"/><Relationship Id="rId30" Type="http://schemas.openxmlformats.org/officeDocument/2006/relationships/hyperlink" Target="https://fr.wikipedia.org/wiki/Nouvelle-Guin%C3%A9e" TargetMode="External"/><Relationship Id="rId35" Type="http://schemas.openxmlformats.org/officeDocument/2006/relationships/hyperlink" Target="https://fr.wikipedia.org/wiki/1930" TargetMode="External"/><Relationship Id="rId43" Type="http://schemas.openxmlformats.org/officeDocument/2006/relationships/hyperlink" Target="https://fr.wikipedia.org/wiki/Savane" TargetMode="External"/><Relationship Id="rId48" Type="http://schemas.openxmlformats.org/officeDocument/2006/relationships/hyperlink" Target="https://fr.wikipedia.org/wiki/Union_internationale_pour_la_conservation_de_la_nature" TargetMode="External"/><Relationship Id="rId56" Type="http://schemas.openxmlformats.org/officeDocument/2006/relationships/image" Target="media/image8.jpeg"/><Relationship Id="rId64" Type="http://schemas.openxmlformats.org/officeDocument/2006/relationships/hyperlink" Target="https://fr.wikipedia.org/wiki/Giraffa_camelopardalis_peralta" TargetMode="External"/><Relationship Id="rId69" Type="http://schemas.openxmlformats.org/officeDocument/2006/relationships/hyperlink" Target="https://fr.wikipedia.org/w/index.php?title=Giraffa_camelopardalis_camelopardalis&amp;action=edit&amp;redlink=1" TargetMode="External"/><Relationship Id="rId77" Type="http://schemas.openxmlformats.org/officeDocument/2006/relationships/hyperlink" Target="https://fr.wikipedia.org/wiki/L%C3%A9opard_%28f%C3%A9lin%29" TargetMode="External"/><Relationship Id="rId100" Type="http://schemas.openxmlformats.org/officeDocument/2006/relationships/hyperlink" Target="https://fr.wikipedia.org/wiki/Asie_du_Sud-Est" TargetMode="External"/><Relationship Id="rId105" Type="http://schemas.openxmlformats.org/officeDocument/2006/relationships/hyperlink" Target="https://fr.wikipedia.org/wiki/Esp%C3%A8ce" TargetMode="External"/><Relationship Id="rId113" Type="http://schemas.openxmlformats.org/officeDocument/2006/relationships/hyperlink" Target="https://fr.wikipedia.org/wiki/Sous-esp%C3%A8ce" TargetMode="External"/><Relationship Id="rId118" Type="http://schemas.openxmlformats.org/officeDocument/2006/relationships/hyperlink" Target="https://fr.wikipedia.org/wiki/Sumatra" TargetMode="External"/><Relationship Id="rId8" Type="http://schemas.openxmlformats.org/officeDocument/2006/relationships/hyperlink" Target="https://fr.wikipedia.org/wiki/Hy%C3%A8ne" TargetMode="External"/><Relationship Id="rId51" Type="http://schemas.openxmlformats.org/officeDocument/2006/relationships/hyperlink" Target="https://fr.wikipedia.org/wiki/Inde" TargetMode="External"/><Relationship Id="rId72" Type="http://schemas.openxmlformats.org/officeDocument/2006/relationships/hyperlink" Target="https://fr.wikipedia.org/wiki/Giraffa_camelopardalis_thornicrofti" TargetMode="External"/><Relationship Id="rId80" Type="http://schemas.openxmlformats.org/officeDocument/2006/relationships/image" Target="media/image11.jpeg"/><Relationship Id="rId85" Type="http://schemas.openxmlformats.org/officeDocument/2006/relationships/hyperlink" Target="https://fr.wikipedia.org/wiki/For%C3%AAt" TargetMode="External"/><Relationship Id="rId93" Type="http://schemas.openxmlformats.org/officeDocument/2006/relationships/hyperlink" Target="https://fr.wikipedia.org/wiki/Union_internationale_pour_la_conservation_de_la_nature" TargetMode="External"/><Relationship Id="rId98" Type="http://schemas.openxmlformats.org/officeDocument/2006/relationships/hyperlink" Target="https://fr.wikipedia.org/wiki/Ocelle_%28camouflage%29" TargetMode="External"/><Relationship Id="rId121" Type="http://schemas.openxmlformats.org/officeDocument/2006/relationships/hyperlink" Target="https://fr.wikipedia.org/wiki/Babouin" TargetMode="External"/><Relationship Id="rId3" Type="http://schemas.openxmlformats.org/officeDocument/2006/relationships/settings" Target="settings.xml"/><Relationship Id="rId12" Type="http://schemas.openxmlformats.org/officeDocument/2006/relationships/hyperlink" Target="https://fr.wikipedia.org/wiki/Savane" TargetMode="External"/><Relationship Id="rId17" Type="http://schemas.openxmlformats.org/officeDocument/2006/relationships/hyperlink" Target="https://fr.wikipedia.org/wiki/Homme" TargetMode="External"/><Relationship Id="rId25" Type="http://schemas.openxmlformats.org/officeDocument/2006/relationships/hyperlink" Target="https://fr.wikipedia.org/wiki/Odorat" TargetMode="External"/><Relationship Id="rId33" Type="http://schemas.openxmlformats.org/officeDocument/2006/relationships/hyperlink" Target="https://fr.wikipedia.org/wiki/Australie" TargetMode="External"/><Relationship Id="rId38" Type="http://schemas.openxmlformats.org/officeDocument/2006/relationships/hyperlink" Target="https://fr.wikipedia.org/wiki/1936" TargetMode="External"/><Relationship Id="rId46" Type="http://schemas.openxmlformats.org/officeDocument/2006/relationships/hyperlink" Target="https://fr.wikipedia.org/wiki/Novembre_2011" TargetMode="External"/><Relationship Id="rId59" Type="http://schemas.openxmlformats.org/officeDocument/2006/relationships/hyperlink" Target="https://fr.wikipedia.org/wiki/Tchad" TargetMode="External"/><Relationship Id="rId67" Type="http://schemas.openxmlformats.org/officeDocument/2006/relationships/hyperlink" Target="https://fr.wikipedia.org/wiki/Giraffa_camelopardalis_antiquorum" TargetMode="External"/><Relationship Id="rId103" Type="http://schemas.openxmlformats.org/officeDocument/2006/relationships/hyperlink" Target="https://fr.wikipedia.org/wiki/Annexe_I_de_la_CITES" TargetMode="External"/><Relationship Id="rId108" Type="http://schemas.openxmlformats.org/officeDocument/2006/relationships/hyperlink" Target="https://fr.wikipedia.org/wiki/Aire_de_r%C3%A9partition" TargetMode="External"/><Relationship Id="rId116" Type="http://schemas.openxmlformats.org/officeDocument/2006/relationships/hyperlink" Target="https://fr.wikipedia.org/wiki/Arbre" TargetMode="External"/><Relationship Id="rId124"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fr.wikipedia.org/wiki/Anglais" TargetMode="External"/><Relationship Id="rId54" Type="http://schemas.openxmlformats.org/officeDocument/2006/relationships/hyperlink" Target="https://fr.wikipedia.org/wiki/%C3%89tats-Unis" TargetMode="External"/><Relationship Id="rId62" Type="http://schemas.openxmlformats.org/officeDocument/2006/relationships/hyperlink" Target="https://fr.wikipedia.org/wiki/Afrique_de_l%27Est" TargetMode="External"/><Relationship Id="rId70" Type="http://schemas.openxmlformats.org/officeDocument/2006/relationships/hyperlink" Target="https://fr.wikipedia.org/wiki/Giraffa_camelopardalis_rothschildi" TargetMode="External"/><Relationship Id="rId75" Type="http://schemas.openxmlformats.org/officeDocument/2006/relationships/hyperlink" Target="https://fr.wikipedia.org/wiki/Girafe" TargetMode="External"/><Relationship Id="rId83" Type="http://schemas.openxmlformats.org/officeDocument/2006/relationships/hyperlink" Target="https://fr.wikipedia.org/wiki/Sichuan" TargetMode="External"/><Relationship Id="rId88" Type="http://schemas.openxmlformats.org/officeDocument/2006/relationships/hyperlink" Target="https://fr.wikipedia.org/wiki/Lion_d%27Asie" TargetMode="External"/><Relationship Id="rId91" Type="http://schemas.openxmlformats.org/officeDocument/2006/relationships/hyperlink" Target="https://fr.wikipedia.org/wiki/Afrique" TargetMode="External"/><Relationship Id="rId96" Type="http://schemas.openxmlformats.org/officeDocument/2006/relationships/hyperlink" Target="https://fr.wikipedia.org/wiki/Esp%C3%A8ce" TargetMode="External"/><Relationship Id="rId111"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fr.wikipedia.org/wiki/M%C3%A2le_dominant" TargetMode="External"/><Relationship Id="rId23" Type="http://schemas.openxmlformats.org/officeDocument/2006/relationships/hyperlink" Target="https://fr.wikipedia.org/wiki/Wallaby" TargetMode="External"/><Relationship Id="rId28" Type="http://schemas.openxmlformats.org/officeDocument/2006/relationships/hyperlink" Target="https://fr.wikipedia.org/wiki/Ou%C3%AFe_%28sens_de_l%27audition%29" TargetMode="External"/><Relationship Id="rId36" Type="http://schemas.openxmlformats.org/officeDocument/2006/relationships/hyperlink" Target="https://fr.wikipedia.org/wiki/1933" TargetMode="External"/><Relationship Id="rId49" Type="http://schemas.openxmlformats.org/officeDocument/2006/relationships/image" Target="media/image7.jpeg"/><Relationship Id="rId57" Type="http://schemas.openxmlformats.org/officeDocument/2006/relationships/hyperlink" Target="https://fr.wikipedia.org/wiki/Cou" TargetMode="External"/><Relationship Id="rId106" Type="http://schemas.openxmlformats.org/officeDocument/2006/relationships/hyperlink" Target="https://fr.wikipedia.org/wiki/Canidae" TargetMode="External"/><Relationship Id="rId114" Type="http://schemas.openxmlformats.org/officeDocument/2006/relationships/hyperlink" Target="https://fr.wikipedia.org/wiki/Sri_Lanka" TargetMode="External"/><Relationship Id="rId119" Type="http://schemas.openxmlformats.org/officeDocument/2006/relationships/hyperlink" Target="https://en.wikipedia.org/wiki/File:Papio_hamadryas_eating_" TargetMode="External"/><Relationship Id="rId10" Type="http://schemas.openxmlformats.org/officeDocument/2006/relationships/hyperlink" Target="https://fr.wikipedia.org/wiki/Chacal" TargetMode="External"/><Relationship Id="rId31" Type="http://schemas.openxmlformats.org/officeDocument/2006/relationships/hyperlink" Target="https://fr.wikipedia.org/wiki/Dingo_%28chien_sauvage%29" TargetMode="External"/><Relationship Id="rId44" Type="http://schemas.openxmlformats.org/officeDocument/2006/relationships/hyperlink" Target="https://fr.wikipedia.org/wiki/Rhinoc%C3%A9ros_noir_d%27Afrique_de_l%27Ouest" TargetMode="External"/><Relationship Id="rId52" Type="http://schemas.openxmlformats.org/officeDocument/2006/relationships/hyperlink" Target="https://fr.wikipedia.org/wiki/N%C3%A9pal" TargetMode="External"/><Relationship Id="rId60" Type="http://schemas.openxmlformats.org/officeDocument/2006/relationships/hyperlink" Target="https://fr.wikipedia.org/wiki/Afrique_du_Sud" TargetMode="External"/><Relationship Id="rId65" Type="http://schemas.openxmlformats.org/officeDocument/2006/relationships/hyperlink" Target="https://fr.wikipedia.org/wiki/Giraffa_camelopardalis_reticulata" TargetMode="External"/><Relationship Id="rId73" Type="http://schemas.openxmlformats.org/officeDocument/2006/relationships/image" Target="media/image9.jpeg"/><Relationship Id="rId78" Type="http://schemas.openxmlformats.org/officeDocument/2006/relationships/hyperlink" Target="https://fr.wikipedia.org/wiki/R%C3%A9publique_d%C3%A9mocratique_du_Congo" TargetMode="External"/><Relationship Id="rId81" Type="http://schemas.openxmlformats.org/officeDocument/2006/relationships/hyperlink" Target="https://fr.wikipedia.org/wiki/Gansu" TargetMode="External"/><Relationship Id="rId86" Type="http://schemas.openxmlformats.org/officeDocument/2006/relationships/image" Target="media/image12.jpeg"/><Relationship Id="rId94" Type="http://schemas.openxmlformats.org/officeDocument/2006/relationships/hyperlink" Target="https://fr.wikipedia.org/wiki/Esp%C3%A8ce_vuln%C3%A9rable" TargetMode="External"/><Relationship Id="rId99" Type="http://schemas.openxmlformats.org/officeDocument/2006/relationships/hyperlink" Target="https://fr.wikipedia.org/wiki/M%C3%A9lanisme" TargetMode="External"/><Relationship Id="rId101" Type="http://schemas.openxmlformats.org/officeDocument/2006/relationships/hyperlink" Target="https://fr.wikipedia.org/wiki/D%C3%A9sert" TargetMode="External"/><Relationship Id="rId122" Type="http://schemas.openxmlformats.org/officeDocument/2006/relationships/hyperlink" Target="https://fr.wikipedia.org/wiki/Mer_Rouge" TargetMode="External"/><Relationship Id="rId4" Type="http://schemas.openxmlformats.org/officeDocument/2006/relationships/webSettings" Target="webSettings.xml"/><Relationship Id="rId9" Type="http://schemas.openxmlformats.org/officeDocument/2006/relationships/hyperlink" Target="https://fr.wikipedia.org/wiki/Lion" TargetMode="External"/><Relationship Id="rId13" Type="http://schemas.openxmlformats.org/officeDocument/2006/relationships/hyperlink" Target="https://fr.wikipedia.org/wiki/CITES" TargetMode="External"/><Relationship Id="rId18" Type="http://schemas.openxmlformats.org/officeDocument/2006/relationships/hyperlink" Target="https://fr.wikipedia.org/wiki/Queensland" TargetMode="External"/><Relationship Id="rId39" Type="http://schemas.openxmlformats.org/officeDocument/2006/relationships/hyperlink" Target="https://fr.wikipedia.org/wiki/Esp%C3%A8ce_disparue" TargetMode="External"/><Relationship Id="rId109" Type="http://schemas.openxmlformats.org/officeDocument/2006/relationships/hyperlink" Target="https://fr.wikipedia.org/wiki/Steppe" TargetMode="External"/><Relationship Id="rId34" Type="http://schemas.openxmlformats.org/officeDocument/2006/relationships/hyperlink" Target="https://fr.wikipedia.org/wiki/Tasmanie" TargetMode="External"/><Relationship Id="rId50" Type="http://schemas.openxmlformats.org/officeDocument/2006/relationships/hyperlink" Target="https://fr.wikipedia.org/wiki/Spirale" TargetMode="External"/><Relationship Id="rId55" Type="http://schemas.openxmlformats.org/officeDocument/2006/relationships/hyperlink" Target="https://fr.wikipedia.org/wiki/Argentine" TargetMode="External"/><Relationship Id="rId76" Type="http://schemas.openxmlformats.org/officeDocument/2006/relationships/hyperlink" Target="https://fr.wikipedia.org/wiki/1901" TargetMode="External"/><Relationship Id="rId97" Type="http://schemas.openxmlformats.org/officeDocument/2006/relationships/hyperlink" Target="https://fr.wikipedia.org/wiki/Felidae" TargetMode="External"/><Relationship Id="rId104" Type="http://schemas.openxmlformats.org/officeDocument/2006/relationships/image" Target="media/image15.jpeg"/><Relationship Id="rId120" Type="http://schemas.openxmlformats.org/officeDocument/2006/relationships/image" Target="media/image18.jpeg"/><Relationship Id="rId125" Type="http://schemas.openxmlformats.org/officeDocument/2006/relationships/theme" Target="theme/theme1.xml"/><Relationship Id="rId7" Type="http://schemas.openxmlformats.org/officeDocument/2006/relationships/image" Target="media/image3.jpeg"/><Relationship Id="rId71" Type="http://schemas.openxmlformats.org/officeDocument/2006/relationships/hyperlink" Target="https://fr.wikipedia.org/w/index.php?title=Giraffa_camelopardalis_giraffa&amp;action=edit&amp;redlink=1" TargetMode="External"/><Relationship Id="rId92" Type="http://schemas.openxmlformats.org/officeDocument/2006/relationships/hyperlink" Target="https://fr.wikipedia.org/wiki/Moyen-Orient" TargetMode="External"/><Relationship Id="rId2" Type="http://schemas.openxmlformats.org/officeDocument/2006/relationships/styles" Target="styles.xml"/><Relationship Id="rId29" Type="http://schemas.openxmlformats.org/officeDocument/2006/relationships/hyperlink" Target="https://fr.wikipedia.org/wiki/Australie" TargetMode="External"/><Relationship Id="rId24" Type="http://schemas.openxmlformats.org/officeDocument/2006/relationships/hyperlink" Target="https://fr.wikipedia.org/wiki/Oiseau" TargetMode="External"/><Relationship Id="rId40" Type="http://schemas.openxmlformats.org/officeDocument/2006/relationships/image" Target="media/image6.jpeg"/><Relationship Id="rId45" Type="http://schemas.openxmlformats.org/officeDocument/2006/relationships/hyperlink" Target="https://fr.wikipedia.org/wiki/11_novembre" TargetMode="External"/><Relationship Id="rId66" Type="http://schemas.openxmlformats.org/officeDocument/2006/relationships/hyperlink" Target="https://fr.wikipedia.org/wiki/Giraffa_camelopardalis_angolensis" TargetMode="External"/><Relationship Id="rId87" Type="http://schemas.openxmlformats.org/officeDocument/2006/relationships/hyperlink" Target="https://fr.wikipedia.org/wiki/Lion_d%27Afrique" TargetMode="External"/><Relationship Id="rId110" Type="http://schemas.openxmlformats.org/officeDocument/2006/relationships/hyperlink" Target="https://fr.wikipedia.org/wiki/Sib%C3%A9rie" TargetMode="External"/><Relationship Id="rId11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5862</Words>
  <Characters>32245</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Muséum national d'histoire naturelle</Company>
  <LinksUpToDate>false</LinksUpToDate>
  <CharactersWithSpaces>38031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Herbin</dc:creator>
  <cp:keywords/>
  <dc:description/>
  <cp:lastModifiedBy>Marc Herbin</cp:lastModifiedBy>
  <cp:revision>2</cp:revision>
  <dcterms:created xsi:type="dcterms:W3CDTF">2016-05-19T09:04:00Z</dcterms:created>
  <dcterms:modified xsi:type="dcterms:W3CDTF">2016-05-19T09:04:00Z</dcterms:modified>
</cp:coreProperties>
</file>